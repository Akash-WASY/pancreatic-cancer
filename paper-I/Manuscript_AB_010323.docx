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ins w:id="0" w:author="snila" w:date="2023-02-16T16:49:54Z"/>
          <w:rFonts w:hint="default" w:ascii="Times New Roman" w:hAnsi="Times New Roman" w:cs="Times New Roman"/>
          <w:b/>
          <w:bCs/>
          <w:sz w:val="24"/>
          <w:szCs w:val="24"/>
          <w:lang w:val="en-US"/>
        </w:rPr>
      </w:pPr>
      <w:del w:id="1" w:author="snila" w:date="2023-02-16T16:46:58Z">
        <w:r>
          <w:rPr>
            <w:rFonts w:hint="default" w:ascii="Times New Roman" w:hAnsi="Times New Roman" w:cs="Times New Roman"/>
            <w:b/>
            <w:bCs/>
            <w:sz w:val="24"/>
            <w:szCs w:val="24"/>
            <w:lang w:val="en-US"/>
            <w:rPrChange w:id="2" w:author="snila" w:date="2023-02-16T16:49:50Z">
              <w:rPr>
                <w:rFonts w:hint="default" w:ascii="Times New Roman" w:hAnsi="Times New Roman" w:cs="Times New Roman"/>
                <w:sz w:val="24"/>
                <w:szCs w:val="24"/>
                <w:lang w:val="en-US"/>
              </w:rPr>
            </w:rPrChange>
          </w:rPr>
          <w:delText xml:space="preserve">Multiomics </w:delText>
        </w:r>
      </w:del>
      <w:ins w:id="3" w:author="snila" w:date="2023-02-16T16:46:58Z">
        <w:r>
          <w:rPr>
            <w:rFonts w:hint="default" w:ascii="Times New Roman" w:hAnsi="Times New Roman" w:cs="Times New Roman"/>
            <w:b/>
            <w:bCs/>
            <w:sz w:val="24"/>
            <w:szCs w:val="24"/>
            <w:lang w:val="en-US"/>
            <w:rPrChange w:id="4" w:author="snila" w:date="2023-02-16T16:49:50Z">
              <w:rPr>
                <w:rFonts w:hint="default" w:ascii="Times New Roman" w:hAnsi="Times New Roman" w:cs="Times New Roman"/>
                <w:sz w:val="24"/>
                <w:szCs w:val="24"/>
                <w:lang w:val="en-US"/>
              </w:rPr>
            </w:rPrChange>
          </w:rPr>
          <w:t>No</w:t>
        </w:r>
      </w:ins>
      <w:ins w:id="5" w:author="snila" w:date="2023-02-16T16:46:59Z">
        <w:r>
          <w:rPr>
            <w:rFonts w:hint="default" w:ascii="Times New Roman" w:hAnsi="Times New Roman" w:cs="Times New Roman"/>
            <w:b/>
            <w:bCs/>
            <w:sz w:val="24"/>
            <w:szCs w:val="24"/>
            <w:lang w:val="en-US"/>
            <w:rPrChange w:id="6" w:author="snila" w:date="2023-02-16T16:49:50Z">
              <w:rPr>
                <w:rFonts w:hint="default" w:ascii="Times New Roman" w:hAnsi="Times New Roman" w:cs="Times New Roman"/>
                <w:sz w:val="24"/>
                <w:szCs w:val="24"/>
                <w:lang w:val="en-US"/>
              </w:rPr>
            </w:rPrChange>
          </w:rPr>
          <w:t xml:space="preserve">vel </w:t>
        </w:r>
      </w:ins>
      <w:ins w:id="7" w:author="snila" w:date="2023-02-16T16:47:05Z">
        <w:r>
          <w:rPr>
            <w:rFonts w:hint="default" w:ascii="Times New Roman" w:hAnsi="Times New Roman" w:cs="Times New Roman"/>
            <w:b/>
            <w:bCs/>
            <w:sz w:val="24"/>
            <w:szCs w:val="24"/>
            <w:lang w:val="en-US"/>
            <w:rPrChange w:id="8" w:author="snila" w:date="2023-02-16T16:49:50Z">
              <w:rPr>
                <w:rFonts w:hint="default" w:ascii="Times New Roman" w:hAnsi="Times New Roman" w:cs="Times New Roman"/>
                <w:sz w:val="24"/>
                <w:szCs w:val="24"/>
                <w:lang w:val="en-US"/>
              </w:rPr>
            </w:rPrChange>
          </w:rPr>
          <w:t>pu</w:t>
        </w:r>
      </w:ins>
      <w:ins w:id="9" w:author="snila" w:date="2023-02-16T16:47:06Z">
        <w:r>
          <w:rPr>
            <w:rFonts w:hint="default" w:ascii="Times New Roman" w:hAnsi="Times New Roman" w:cs="Times New Roman"/>
            <w:b/>
            <w:bCs/>
            <w:sz w:val="24"/>
            <w:szCs w:val="24"/>
            <w:lang w:val="en-US"/>
            <w:rPrChange w:id="10" w:author="snila" w:date="2023-02-16T16:49:50Z">
              <w:rPr>
                <w:rFonts w:hint="default" w:ascii="Times New Roman" w:hAnsi="Times New Roman" w:cs="Times New Roman"/>
                <w:sz w:val="24"/>
                <w:szCs w:val="24"/>
                <w:lang w:val="en-US"/>
              </w:rPr>
            </w:rPrChange>
          </w:rPr>
          <w:t>tati</w:t>
        </w:r>
      </w:ins>
      <w:ins w:id="11" w:author="snila" w:date="2023-02-16T16:47:07Z">
        <w:r>
          <w:rPr>
            <w:rFonts w:hint="default" w:ascii="Times New Roman" w:hAnsi="Times New Roman" w:cs="Times New Roman"/>
            <w:b/>
            <w:bCs/>
            <w:sz w:val="24"/>
            <w:szCs w:val="24"/>
            <w:lang w:val="en-US"/>
            <w:rPrChange w:id="12" w:author="snila" w:date="2023-02-16T16:49:50Z">
              <w:rPr>
                <w:rFonts w:hint="default" w:ascii="Times New Roman" w:hAnsi="Times New Roman" w:cs="Times New Roman"/>
                <w:sz w:val="24"/>
                <w:szCs w:val="24"/>
                <w:lang w:val="en-US"/>
              </w:rPr>
            </w:rPrChange>
          </w:rPr>
          <w:t xml:space="preserve">ve </w:t>
        </w:r>
      </w:ins>
      <w:ins w:id="13" w:author="snila" w:date="2023-02-16T16:49:24Z">
        <w:r>
          <w:rPr>
            <w:rFonts w:ascii="Times New Roman" w:hAnsi="Times New Roman" w:cs="Times New Roman"/>
            <w:b/>
            <w:bCs/>
            <w:sz w:val="24"/>
            <w:szCs w:val="24"/>
            <w:lang w:val="en-IN"/>
            <w:rPrChange w:id="14" w:author="snila" w:date="2023-02-16T16:49:50Z">
              <w:rPr>
                <w:rFonts w:ascii="Times New Roman" w:hAnsi="Times New Roman" w:cs="Times New Roman"/>
                <w:sz w:val="24"/>
                <w:szCs w:val="24"/>
                <w:lang w:val="en-IN"/>
              </w:rPr>
            </w:rPrChange>
          </w:rPr>
          <w:t>Methylation Driven Gene</w:t>
        </w:r>
      </w:ins>
      <w:ins w:id="15" w:author="snila" w:date="2023-02-16T16:49:37Z">
        <w:r>
          <w:rPr>
            <w:rFonts w:hint="default" w:ascii="Times New Roman" w:hAnsi="Times New Roman" w:cs="Times New Roman"/>
            <w:b/>
            <w:bCs/>
            <w:sz w:val="24"/>
            <w:szCs w:val="24"/>
            <w:lang w:val="en-US"/>
            <w:rPrChange w:id="16" w:author="snila" w:date="2023-02-16T16:49:50Z">
              <w:rPr>
                <w:rFonts w:hint="default" w:ascii="Times New Roman" w:hAnsi="Times New Roman" w:cs="Times New Roman"/>
                <w:sz w:val="24"/>
                <w:szCs w:val="24"/>
                <w:lang w:val="en-US"/>
              </w:rPr>
            </w:rPrChange>
          </w:rPr>
          <w:t>s</w:t>
        </w:r>
      </w:ins>
      <w:ins w:id="17" w:author="snila" w:date="2023-02-16T16:49:38Z">
        <w:r>
          <w:rPr>
            <w:rFonts w:hint="default" w:ascii="Times New Roman" w:hAnsi="Times New Roman" w:cs="Times New Roman"/>
            <w:b/>
            <w:bCs/>
            <w:sz w:val="24"/>
            <w:szCs w:val="24"/>
            <w:lang w:val="en-US"/>
            <w:rPrChange w:id="18" w:author="snila" w:date="2023-02-16T16:49:50Z">
              <w:rPr>
                <w:rFonts w:hint="default" w:ascii="Times New Roman" w:hAnsi="Times New Roman" w:cs="Times New Roman"/>
                <w:sz w:val="24"/>
                <w:szCs w:val="24"/>
                <w:lang w:val="en-US"/>
              </w:rPr>
            </w:rPrChange>
          </w:rPr>
          <w:t xml:space="preserve"> </w:t>
        </w:r>
      </w:ins>
      <w:ins w:id="19" w:author="snila" w:date="2023-02-16T16:47:50Z">
        <w:r>
          <w:rPr>
            <w:rFonts w:hint="default" w:ascii="Times New Roman" w:hAnsi="Times New Roman" w:cs="Times New Roman"/>
            <w:b/>
            <w:bCs/>
            <w:sz w:val="24"/>
            <w:szCs w:val="24"/>
            <w:lang w:val="en-US"/>
            <w:rPrChange w:id="20" w:author="snila" w:date="2023-02-16T16:49:50Z">
              <w:rPr>
                <w:rFonts w:hint="default" w:ascii="Times New Roman" w:hAnsi="Times New Roman" w:cs="Times New Roman"/>
                <w:sz w:val="24"/>
                <w:szCs w:val="24"/>
                <w:lang w:val="en-US"/>
              </w:rPr>
            </w:rPrChange>
          </w:rPr>
          <w:t>iden</w:t>
        </w:r>
      </w:ins>
      <w:ins w:id="21" w:author="snila" w:date="2023-02-16T16:47:51Z">
        <w:r>
          <w:rPr>
            <w:rFonts w:hint="default" w:ascii="Times New Roman" w:hAnsi="Times New Roman" w:cs="Times New Roman"/>
            <w:b/>
            <w:bCs/>
            <w:sz w:val="24"/>
            <w:szCs w:val="24"/>
            <w:lang w:val="en-US"/>
            <w:rPrChange w:id="22" w:author="snila" w:date="2023-02-16T16:49:50Z">
              <w:rPr>
                <w:rFonts w:hint="default" w:ascii="Times New Roman" w:hAnsi="Times New Roman" w:cs="Times New Roman"/>
                <w:sz w:val="24"/>
                <w:szCs w:val="24"/>
                <w:lang w:val="en-US"/>
              </w:rPr>
            </w:rPrChange>
          </w:rPr>
          <w:t>tified</w:t>
        </w:r>
      </w:ins>
      <w:ins w:id="23" w:author="snila" w:date="2023-02-16T16:47:52Z">
        <w:r>
          <w:rPr>
            <w:rFonts w:hint="default" w:ascii="Times New Roman" w:hAnsi="Times New Roman" w:cs="Times New Roman"/>
            <w:b/>
            <w:bCs/>
            <w:sz w:val="24"/>
            <w:szCs w:val="24"/>
            <w:lang w:val="en-US"/>
            <w:rPrChange w:id="24" w:author="snila" w:date="2023-02-16T16:49:50Z">
              <w:rPr>
                <w:rFonts w:hint="default" w:ascii="Times New Roman" w:hAnsi="Times New Roman" w:cs="Times New Roman"/>
                <w:sz w:val="24"/>
                <w:szCs w:val="24"/>
                <w:lang w:val="en-US"/>
              </w:rPr>
            </w:rPrChange>
          </w:rPr>
          <w:t xml:space="preserve"> usin</w:t>
        </w:r>
      </w:ins>
      <w:ins w:id="25" w:author="snila" w:date="2023-02-16T16:47:53Z">
        <w:r>
          <w:rPr>
            <w:rFonts w:hint="default" w:ascii="Times New Roman" w:hAnsi="Times New Roman" w:cs="Times New Roman"/>
            <w:b/>
            <w:bCs/>
            <w:sz w:val="24"/>
            <w:szCs w:val="24"/>
            <w:lang w:val="en-US"/>
            <w:rPrChange w:id="26" w:author="snila" w:date="2023-02-16T16:49:50Z">
              <w:rPr>
                <w:rFonts w:hint="default" w:ascii="Times New Roman" w:hAnsi="Times New Roman" w:cs="Times New Roman"/>
                <w:sz w:val="24"/>
                <w:szCs w:val="24"/>
                <w:lang w:val="en-US"/>
              </w:rPr>
            </w:rPrChange>
          </w:rPr>
          <w:t>g ne</w:t>
        </w:r>
      </w:ins>
      <w:ins w:id="27" w:author="snila" w:date="2023-02-16T16:47:54Z">
        <w:r>
          <w:rPr>
            <w:rFonts w:hint="default" w:ascii="Times New Roman" w:hAnsi="Times New Roman" w:cs="Times New Roman"/>
            <w:b/>
            <w:bCs/>
            <w:sz w:val="24"/>
            <w:szCs w:val="24"/>
            <w:lang w:val="en-US"/>
            <w:rPrChange w:id="28" w:author="snila" w:date="2023-02-16T16:49:50Z">
              <w:rPr>
                <w:rFonts w:hint="default" w:ascii="Times New Roman" w:hAnsi="Times New Roman" w:cs="Times New Roman"/>
                <w:sz w:val="24"/>
                <w:szCs w:val="24"/>
                <w:lang w:val="en-US"/>
              </w:rPr>
            </w:rPrChange>
          </w:rPr>
          <w:t>tw</w:t>
        </w:r>
      </w:ins>
      <w:ins w:id="29" w:author="snila" w:date="2023-02-16T16:47:55Z">
        <w:r>
          <w:rPr>
            <w:rFonts w:hint="default" w:ascii="Times New Roman" w:hAnsi="Times New Roman" w:cs="Times New Roman"/>
            <w:b/>
            <w:bCs/>
            <w:sz w:val="24"/>
            <w:szCs w:val="24"/>
            <w:lang w:val="en-US"/>
            <w:rPrChange w:id="30" w:author="snila" w:date="2023-02-16T16:49:50Z">
              <w:rPr>
                <w:rFonts w:hint="default" w:ascii="Times New Roman" w:hAnsi="Times New Roman" w:cs="Times New Roman"/>
                <w:sz w:val="24"/>
                <w:szCs w:val="24"/>
                <w:lang w:val="en-US"/>
              </w:rPr>
            </w:rPrChange>
          </w:rPr>
          <w:t xml:space="preserve">ork </w:t>
        </w:r>
      </w:ins>
      <w:ins w:id="31" w:author="snila" w:date="2023-02-16T16:47:56Z">
        <w:r>
          <w:rPr>
            <w:rFonts w:hint="default" w:ascii="Times New Roman" w:hAnsi="Times New Roman" w:cs="Times New Roman"/>
            <w:b/>
            <w:bCs/>
            <w:sz w:val="24"/>
            <w:szCs w:val="24"/>
            <w:lang w:val="en-US"/>
            <w:rPrChange w:id="32" w:author="snila" w:date="2023-02-16T16:49:50Z">
              <w:rPr>
                <w:rFonts w:hint="default" w:ascii="Times New Roman" w:hAnsi="Times New Roman" w:cs="Times New Roman"/>
                <w:sz w:val="24"/>
                <w:szCs w:val="24"/>
                <w:lang w:val="en-US"/>
              </w:rPr>
            </w:rPrChange>
          </w:rPr>
          <w:t>deco</w:t>
        </w:r>
      </w:ins>
      <w:ins w:id="33" w:author="snila" w:date="2023-02-16T16:47:57Z">
        <w:r>
          <w:rPr>
            <w:rFonts w:hint="default" w:ascii="Times New Roman" w:hAnsi="Times New Roman" w:cs="Times New Roman"/>
            <w:b/>
            <w:bCs/>
            <w:sz w:val="24"/>
            <w:szCs w:val="24"/>
            <w:lang w:val="en-US"/>
            <w:rPrChange w:id="34" w:author="snila" w:date="2023-02-16T16:49:50Z">
              <w:rPr>
                <w:rFonts w:hint="default" w:ascii="Times New Roman" w:hAnsi="Times New Roman" w:cs="Times New Roman"/>
                <w:sz w:val="24"/>
                <w:szCs w:val="24"/>
                <w:lang w:val="en-US"/>
              </w:rPr>
            </w:rPrChange>
          </w:rPr>
          <w:t>nvu</w:t>
        </w:r>
      </w:ins>
      <w:ins w:id="35" w:author="snila" w:date="2023-02-16T16:47:58Z">
        <w:r>
          <w:rPr>
            <w:rFonts w:hint="default" w:ascii="Times New Roman" w:hAnsi="Times New Roman" w:cs="Times New Roman"/>
            <w:b/>
            <w:bCs/>
            <w:sz w:val="24"/>
            <w:szCs w:val="24"/>
            <w:lang w:val="en-US"/>
            <w:rPrChange w:id="36" w:author="snila" w:date="2023-02-16T16:49:50Z">
              <w:rPr>
                <w:rFonts w:hint="default" w:ascii="Times New Roman" w:hAnsi="Times New Roman" w:cs="Times New Roman"/>
                <w:sz w:val="24"/>
                <w:szCs w:val="24"/>
                <w:lang w:val="en-US"/>
              </w:rPr>
            </w:rPrChange>
          </w:rPr>
          <w:t>latio</w:t>
        </w:r>
      </w:ins>
      <w:ins w:id="37" w:author="snila" w:date="2023-02-16T16:47:59Z">
        <w:r>
          <w:rPr>
            <w:rFonts w:hint="default" w:ascii="Times New Roman" w:hAnsi="Times New Roman" w:cs="Times New Roman"/>
            <w:b/>
            <w:bCs/>
            <w:sz w:val="24"/>
            <w:szCs w:val="24"/>
            <w:lang w:val="en-US"/>
            <w:rPrChange w:id="38" w:author="snila" w:date="2023-02-16T16:49:50Z">
              <w:rPr>
                <w:rFonts w:hint="default" w:ascii="Times New Roman" w:hAnsi="Times New Roman" w:cs="Times New Roman"/>
                <w:sz w:val="24"/>
                <w:szCs w:val="24"/>
                <w:lang w:val="en-US"/>
              </w:rPr>
            </w:rPrChange>
          </w:rPr>
          <w:t>n</w:t>
        </w:r>
      </w:ins>
      <w:ins w:id="39" w:author="snila" w:date="2023-02-16T16:48:30Z">
        <w:r>
          <w:rPr>
            <w:rFonts w:hint="default" w:ascii="Times New Roman" w:hAnsi="Times New Roman" w:cs="Times New Roman"/>
            <w:b/>
            <w:bCs/>
            <w:sz w:val="24"/>
            <w:szCs w:val="24"/>
            <w:lang w:val="en-US"/>
            <w:rPrChange w:id="40" w:author="snila" w:date="2023-02-16T16:49:50Z">
              <w:rPr>
                <w:rFonts w:hint="default" w:ascii="Times New Roman" w:hAnsi="Times New Roman" w:cs="Times New Roman"/>
                <w:sz w:val="24"/>
                <w:szCs w:val="24"/>
                <w:lang w:val="en-US"/>
              </w:rPr>
            </w:rPrChange>
          </w:rPr>
          <w:t xml:space="preserve"> </w:t>
        </w:r>
      </w:ins>
      <w:ins w:id="41" w:author="snila" w:date="2023-02-16T16:48:31Z">
        <w:r>
          <w:rPr>
            <w:rFonts w:hint="default" w:ascii="Times New Roman" w:hAnsi="Times New Roman" w:cs="Times New Roman"/>
            <w:b/>
            <w:bCs/>
            <w:sz w:val="24"/>
            <w:szCs w:val="24"/>
            <w:lang w:val="en-US"/>
            <w:rPrChange w:id="42" w:author="snila" w:date="2023-02-16T16:49:50Z">
              <w:rPr>
                <w:rFonts w:hint="default" w:ascii="Times New Roman" w:hAnsi="Times New Roman" w:cs="Times New Roman"/>
                <w:sz w:val="24"/>
                <w:szCs w:val="24"/>
                <w:lang w:val="en-US"/>
              </w:rPr>
            </w:rPrChange>
          </w:rPr>
          <w:t>ap</w:t>
        </w:r>
      </w:ins>
      <w:ins w:id="43" w:author="snila" w:date="2023-02-16T16:48:32Z">
        <w:r>
          <w:rPr>
            <w:rFonts w:hint="default" w:ascii="Times New Roman" w:hAnsi="Times New Roman" w:cs="Times New Roman"/>
            <w:b/>
            <w:bCs/>
            <w:sz w:val="24"/>
            <w:szCs w:val="24"/>
            <w:lang w:val="en-US"/>
            <w:rPrChange w:id="44" w:author="snila" w:date="2023-02-16T16:49:50Z">
              <w:rPr>
                <w:rFonts w:hint="default" w:ascii="Times New Roman" w:hAnsi="Times New Roman" w:cs="Times New Roman"/>
                <w:sz w:val="24"/>
                <w:szCs w:val="24"/>
                <w:lang w:val="en-US"/>
              </w:rPr>
            </w:rPrChange>
          </w:rPr>
          <w:t>proac</w:t>
        </w:r>
      </w:ins>
      <w:ins w:id="45" w:author="snila" w:date="2023-02-16T16:48:33Z">
        <w:r>
          <w:rPr>
            <w:rFonts w:hint="default" w:ascii="Times New Roman" w:hAnsi="Times New Roman" w:cs="Times New Roman"/>
            <w:b/>
            <w:bCs/>
            <w:sz w:val="24"/>
            <w:szCs w:val="24"/>
            <w:lang w:val="en-US"/>
            <w:rPrChange w:id="46" w:author="snila" w:date="2023-02-16T16:49:50Z">
              <w:rPr>
                <w:rFonts w:hint="default" w:ascii="Times New Roman" w:hAnsi="Times New Roman" w:cs="Times New Roman"/>
                <w:sz w:val="24"/>
                <w:szCs w:val="24"/>
                <w:lang w:val="en-US"/>
              </w:rPr>
            </w:rPrChange>
          </w:rPr>
          <w:t>hes</w:t>
        </w:r>
      </w:ins>
      <w:ins w:id="47" w:author="snila" w:date="2023-02-16T16:47:59Z">
        <w:r>
          <w:rPr>
            <w:rFonts w:hint="default" w:ascii="Times New Roman" w:hAnsi="Times New Roman" w:cs="Times New Roman"/>
            <w:b/>
            <w:bCs/>
            <w:sz w:val="24"/>
            <w:szCs w:val="24"/>
            <w:lang w:val="en-US"/>
            <w:rPrChange w:id="48" w:author="snila" w:date="2023-02-16T16:49:50Z">
              <w:rPr>
                <w:rFonts w:hint="default" w:ascii="Times New Roman" w:hAnsi="Times New Roman" w:cs="Times New Roman"/>
                <w:sz w:val="24"/>
                <w:szCs w:val="24"/>
                <w:lang w:val="en-US"/>
              </w:rPr>
            </w:rPrChange>
          </w:rPr>
          <w:t xml:space="preserve"> </w:t>
        </w:r>
      </w:ins>
      <w:ins w:id="49" w:author="snila" w:date="2023-02-16T16:48:08Z">
        <w:r>
          <w:rPr>
            <w:rFonts w:hint="default" w:ascii="Times New Roman" w:hAnsi="Times New Roman" w:cs="Times New Roman"/>
            <w:b/>
            <w:bCs/>
            <w:sz w:val="24"/>
            <w:szCs w:val="24"/>
            <w:lang w:val="en-US"/>
            <w:rPrChange w:id="50" w:author="snila" w:date="2023-02-16T16:49:50Z">
              <w:rPr>
                <w:rFonts w:hint="default" w:ascii="Times New Roman" w:hAnsi="Times New Roman" w:cs="Times New Roman"/>
                <w:sz w:val="24"/>
                <w:szCs w:val="24"/>
                <w:lang w:val="en-US"/>
              </w:rPr>
            </w:rPrChange>
          </w:rPr>
          <w:t>in pa</w:t>
        </w:r>
      </w:ins>
      <w:ins w:id="51" w:author="snila" w:date="2023-02-16T16:48:09Z">
        <w:r>
          <w:rPr>
            <w:rFonts w:hint="default" w:ascii="Times New Roman" w:hAnsi="Times New Roman" w:cs="Times New Roman"/>
            <w:b/>
            <w:bCs/>
            <w:sz w:val="24"/>
            <w:szCs w:val="24"/>
            <w:lang w:val="en-US"/>
            <w:rPrChange w:id="52" w:author="snila" w:date="2023-02-16T16:49:50Z">
              <w:rPr>
                <w:rFonts w:hint="default" w:ascii="Times New Roman" w:hAnsi="Times New Roman" w:cs="Times New Roman"/>
                <w:sz w:val="24"/>
                <w:szCs w:val="24"/>
                <w:lang w:val="en-US"/>
              </w:rPr>
            </w:rPrChange>
          </w:rPr>
          <w:t>ncrea</w:t>
        </w:r>
      </w:ins>
      <w:ins w:id="53" w:author="snila" w:date="2023-02-16T16:48:10Z">
        <w:r>
          <w:rPr>
            <w:rFonts w:hint="default" w:ascii="Times New Roman" w:hAnsi="Times New Roman" w:cs="Times New Roman"/>
            <w:b/>
            <w:bCs/>
            <w:sz w:val="24"/>
            <w:szCs w:val="24"/>
            <w:lang w:val="en-US"/>
            <w:rPrChange w:id="54" w:author="snila" w:date="2023-02-16T16:49:50Z">
              <w:rPr>
                <w:rFonts w:hint="default" w:ascii="Times New Roman" w:hAnsi="Times New Roman" w:cs="Times New Roman"/>
                <w:sz w:val="24"/>
                <w:szCs w:val="24"/>
                <w:lang w:val="en-US"/>
              </w:rPr>
            </w:rPrChange>
          </w:rPr>
          <w:t>tic</w:t>
        </w:r>
      </w:ins>
      <w:ins w:id="55" w:author="snila" w:date="2023-02-16T16:48:11Z">
        <w:r>
          <w:rPr>
            <w:rFonts w:hint="default" w:ascii="Times New Roman" w:hAnsi="Times New Roman" w:cs="Times New Roman"/>
            <w:b/>
            <w:bCs/>
            <w:sz w:val="24"/>
            <w:szCs w:val="24"/>
            <w:lang w:val="en-US"/>
            <w:rPrChange w:id="56" w:author="snila" w:date="2023-02-16T16:49:50Z">
              <w:rPr>
                <w:rFonts w:hint="default" w:ascii="Times New Roman" w:hAnsi="Times New Roman" w:cs="Times New Roman"/>
                <w:sz w:val="24"/>
                <w:szCs w:val="24"/>
                <w:lang w:val="en-US"/>
              </w:rPr>
            </w:rPrChange>
          </w:rPr>
          <w:t xml:space="preserve"> cance</w:t>
        </w:r>
      </w:ins>
      <w:ins w:id="57" w:author="snila" w:date="2023-02-16T16:48:12Z">
        <w:r>
          <w:rPr>
            <w:rFonts w:hint="default" w:ascii="Times New Roman" w:hAnsi="Times New Roman" w:cs="Times New Roman"/>
            <w:b/>
            <w:bCs/>
            <w:sz w:val="24"/>
            <w:szCs w:val="24"/>
            <w:lang w:val="en-US"/>
            <w:rPrChange w:id="58" w:author="snila" w:date="2023-02-16T16:49:50Z">
              <w:rPr>
                <w:rFonts w:hint="default" w:ascii="Times New Roman" w:hAnsi="Times New Roman" w:cs="Times New Roman"/>
                <w:sz w:val="24"/>
                <w:szCs w:val="24"/>
                <w:lang w:val="en-US"/>
              </w:rPr>
            </w:rPrChange>
          </w:rPr>
          <w:t>r.</w:t>
        </w:r>
      </w:ins>
    </w:p>
    <w:p>
      <w:pPr>
        <w:spacing w:line="360" w:lineRule="auto"/>
        <w:jc w:val="both"/>
        <w:rPr>
          <w:ins w:id="59" w:author="snila" w:date="2023-02-16T16:53:19Z"/>
          <w:rFonts w:hint="default" w:ascii="Times New Roman" w:hAnsi="Times New Roman" w:cs="Times New Roman"/>
          <w:b w:val="0"/>
          <w:bCs w:val="0"/>
          <w:sz w:val="24"/>
          <w:szCs w:val="24"/>
          <w:lang w:val="en-US"/>
        </w:rPr>
      </w:pPr>
      <w:ins w:id="60" w:author="snila" w:date="2023-02-16T16:50:01Z">
        <w:r>
          <w:rPr>
            <w:rFonts w:hint="default" w:ascii="Times New Roman" w:hAnsi="Times New Roman" w:cs="Times New Roman"/>
            <w:b w:val="0"/>
            <w:bCs w:val="0"/>
            <w:sz w:val="24"/>
            <w:szCs w:val="24"/>
            <w:lang w:val="en-US"/>
            <w:rPrChange w:id="61" w:author="snila" w:date="2023-02-16T16:53:16Z">
              <w:rPr>
                <w:rFonts w:hint="default" w:ascii="Times New Roman" w:hAnsi="Times New Roman" w:cs="Times New Roman"/>
                <w:b/>
                <w:bCs/>
                <w:sz w:val="24"/>
                <w:szCs w:val="24"/>
                <w:lang w:val="en-US"/>
              </w:rPr>
            </w:rPrChange>
          </w:rPr>
          <w:t>Aka</w:t>
        </w:r>
      </w:ins>
      <w:ins w:id="62" w:author="snila" w:date="2023-02-16T16:50:02Z">
        <w:r>
          <w:rPr>
            <w:rFonts w:hint="default" w:ascii="Times New Roman" w:hAnsi="Times New Roman" w:cs="Times New Roman"/>
            <w:b w:val="0"/>
            <w:bCs w:val="0"/>
            <w:sz w:val="24"/>
            <w:szCs w:val="24"/>
            <w:lang w:val="en-US"/>
            <w:rPrChange w:id="63" w:author="snila" w:date="2023-02-16T16:53:16Z">
              <w:rPr>
                <w:rFonts w:hint="default" w:ascii="Times New Roman" w:hAnsi="Times New Roman" w:cs="Times New Roman"/>
                <w:b/>
                <w:bCs/>
                <w:sz w:val="24"/>
                <w:szCs w:val="24"/>
                <w:lang w:val="en-US"/>
              </w:rPr>
            </w:rPrChange>
          </w:rPr>
          <w:t>sh B</w:t>
        </w:r>
      </w:ins>
      <w:ins w:id="64" w:author="snila" w:date="2023-02-16T16:50:03Z">
        <w:r>
          <w:rPr>
            <w:rFonts w:hint="default" w:ascii="Times New Roman" w:hAnsi="Times New Roman" w:cs="Times New Roman"/>
            <w:b w:val="0"/>
            <w:bCs w:val="0"/>
            <w:sz w:val="24"/>
            <w:szCs w:val="24"/>
            <w:lang w:val="en-US"/>
            <w:rPrChange w:id="65" w:author="snila" w:date="2023-02-16T16:53:16Z">
              <w:rPr>
                <w:rFonts w:hint="default" w:ascii="Times New Roman" w:hAnsi="Times New Roman" w:cs="Times New Roman"/>
                <w:b/>
                <w:bCs/>
                <w:sz w:val="24"/>
                <w:szCs w:val="24"/>
                <w:lang w:val="en-US"/>
              </w:rPr>
            </w:rPrChange>
          </w:rPr>
          <w:t>arar</w:t>
        </w:r>
      </w:ins>
      <w:ins w:id="66" w:author="snila" w:date="2023-02-16T16:50:04Z">
        <w:r>
          <w:rPr>
            <w:rFonts w:hint="default" w:ascii="Times New Roman" w:hAnsi="Times New Roman" w:cs="Times New Roman"/>
            <w:b w:val="0"/>
            <w:bCs w:val="0"/>
            <w:sz w:val="24"/>
            <w:szCs w:val="24"/>
            <w:lang w:val="en-US"/>
            <w:rPrChange w:id="67" w:author="snila" w:date="2023-02-16T16:53:16Z">
              <w:rPr>
                <w:rFonts w:hint="default" w:ascii="Times New Roman" w:hAnsi="Times New Roman" w:cs="Times New Roman"/>
                <w:b/>
                <w:bCs/>
                <w:sz w:val="24"/>
                <w:szCs w:val="24"/>
                <w:lang w:val="en-US"/>
              </w:rPr>
            </w:rPrChange>
          </w:rPr>
          <w:t xml:space="preserve">ia, </w:t>
        </w:r>
      </w:ins>
      <w:ins w:id="68" w:author="snila" w:date="2023-02-16T16:50:05Z">
        <w:r>
          <w:rPr>
            <w:rFonts w:hint="default" w:ascii="Times New Roman" w:hAnsi="Times New Roman" w:cs="Times New Roman"/>
            <w:b w:val="0"/>
            <w:bCs w:val="0"/>
            <w:sz w:val="24"/>
            <w:szCs w:val="24"/>
            <w:lang w:val="en-US"/>
            <w:rPrChange w:id="69" w:author="snila" w:date="2023-02-16T16:53:16Z">
              <w:rPr>
                <w:rFonts w:hint="default" w:ascii="Times New Roman" w:hAnsi="Times New Roman" w:cs="Times New Roman"/>
                <w:b/>
                <w:bCs/>
                <w:sz w:val="24"/>
                <w:szCs w:val="24"/>
                <w:lang w:val="en-US"/>
              </w:rPr>
            </w:rPrChange>
          </w:rPr>
          <w:t>A</w:t>
        </w:r>
      </w:ins>
      <w:ins w:id="70" w:author="snila" w:date="2023-02-16T16:50:06Z">
        <w:r>
          <w:rPr>
            <w:rFonts w:hint="default" w:ascii="Times New Roman" w:hAnsi="Times New Roman" w:cs="Times New Roman"/>
            <w:b w:val="0"/>
            <w:bCs w:val="0"/>
            <w:sz w:val="24"/>
            <w:szCs w:val="24"/>
            <w:lang w:val="en-US"/>
            <w:rPrChange w:id="71" w:author="snila" w:date="2023-02-16T16:53:16Z">
              <w:rPr>
                <w:rFonts w:hint="default" w:ascii="Times New Roman" w:hAnsi="Times New Roman" w:cs="Times New Roman"/>
                <w:b/>
                <w:bCs/>
                <w:sz w:val="24"/>
                <w:szCs w:val="24"/>
                <w:lang w:val="en-US"/>
              </w:rPr>
            </w:rPrChange>
          </w:rPr>
          <w:t>g</w:t>
        </w:r>
      </w:ins>
      <w:ins w:id="72" w:author="snila" w:date="2023-02-16T16:50:07Z">
        <w:r>
          <w:rPr>
            <w:rFonts w:hint="default" w:ascii="Times New Roman" w:hAnsi="Times New Roman" w:cs="Times New Roman"/>
            <w:b w:val="0"/>
            <w:bCs w:val="0"/>
            <w:sz w:val="24"/>
            <w:szCs w:val="24"/>
            <w:lang w:val="en-US"/>
            <w:rPrChange w:id="73" w:author="snila" w:date="2023-02-16T16:53:16Z">
              <w:rPr>
                <w:rFonts w:hint="default" w:ascii="Times New Roman" w:hAnsi="Times New Roman" w:cs="Times New Roman"/>
                <w:b/>
                <w:bCs/>
                <w:sz w:val="24"/>
                <w:szCs w:val="24"/>
                <w:lang w:val="en-US"/>
              </w:rPr>
            </w:rPrChange>
          </w:rPr>
          <w:t>ni</w:t>
        </w:r>
      </w:ins>
      <w:ins w:id="74" w:author="snila" w:date="2023-02-16T16:50:08Z">
        <w:r>
          <w:rPr>
            <w:rFonts w:hint="default" w:ascii="Times New Roman" w:hAnsi="Times New Roman" w:cs="Times New Roman"/>
            <w:b w:val="0"/>
            <w:bCs w:val="0"/>
            <w:sz w:val="24"/>
            <w:szCs w:val="24"/>
            <w:lang w:val="en-US"/>
            <w:rPrChange w:id="75" w:author="snila" w:date="2023-02-16T16:53:16Z">
              <w:rPr>
                <w:rFonts w:hint="default" w:ascii="Times New Roman" w:hAnsi="Times New Roman" w:cs="Times New Roman"/>
                <w:b/>
                <w:bCs/>
                <w:sz w:val="24"/>
                <w:szCs w:val="24"/>
                <w:lang w:val="en-US"/>
              </w:rPr>
            </w:rPrChange>
          </w:rPr>
          <w:t>s</w:t>
        </w:r>
      </w:ins>
      <w:ins w:id="76" w:author="snila" w:date="2023-02-16T16:50:09Z">
        <w:r>
          <w:rPr>
            <w:rFonts w:hint="default" w:ascii="Times New Roman" w:hAnsi="Times New Roman" w:cs="Times New Roman"/>
            <w:b w:val="0"/>
            <w:bCs w:val="0"/>
            <w:sz w:val="24"/>
            <w:szCs w:val="24"/>
            <w:lang w:val="en-US"/>
            <w:rPrChange w:id="77" w:author="snila" w:date="2023-02-16T16:53:16Z">
              <w:rPr>
                <w:rFonts w:hint="default" w:ascii="Times New Roman" w:hAnsi="Times New Roman" w:cs="Times New Roman"/>
                <w:b/>
                <w:bCs/>
                <w:sz w:val="24"/>
                <w:szCs w:val="24"/>
                <w:lang w:val="en-US"/>
              </w:rPr>
            </w:rPrChange>
          </w:rPr>
          <w:t>w</w:t>
        </w:r>
      </w:ins>
      <w:ins w:id="78" w:author="snila" w:date="2023-02-16T16:50:10Z">
        <w:r>
          <w:rPr>
            <w:rFonts w:hint="default" w:ascii="Times New Roman" w:hAnsi="Times New Roman" w:cs="Times New Roman"/>
            <w:b w:val="0"/>
            <w:bCs w:val="0"/>
            <w:sz w:val="24"/>
            <w:szCs w:val="24"/>
            <w:lang w:val="en-US"/>
            <w:rPrChange w:id="79" w:author="snila" w:date="2023-02-16T16:53:16Z">
              <w:rPr>
                <w:rFonts w:hint="default" w:ascii="Times New Roman" w:hAnsi="Times New Roman" w:cs="Times New Roman"/>
                <w:b/>
                <w:bCs/>
                <w:sz w:val="24"/>
                <w:szCs w:val="24"/>
                <w:lang w:val="en-US"/>
              </w:rPr>
            </w:rPrChange>
          </w:rPr>
          <w:t>ar</w:t>
        </w:r>
      </w:ins>
      <w:ins w:id="80" w:author="snila" w:date="2023-02-16T16:50:12Z">
        <w:r>
          <w:rPr>
            <w:rFonts w:hint="default" w:ascii="Times New Roman" w:hAnsi="Times New Roman" w:cs="Times New Roman"/>
            <w:b w:val="0"/>
            <w:bCs w:val="0"/>
            <w:sz w:val="24"/>
            <w:szCs w:val="24"/>
            <w:lang w:val="en-US"/>
            <w:rPrChange w:id="81" w:author="snila" w:date="2023-02-16T16:53:16Z">
              <w:rPr>
                <w:rFonts w:hint="default" w:ascii="Times New Roman" w:hAnsi="Times New Roman" w:cs="Times New Roman"/>
                <w:b/>
                <w:bCs/>
                <w:sz w:val="24"/>
                <w:szCs w:val="24"/>
                <w:lang w:val="en-US"/>
              </w:rPr>
            </w:rPrChange>
          </w:rPr>
          <w:t xml:space="preserve"> Cha</w:t>
        </w:r>
      </w:ins>
      <w:ins w:id="82" w:author="snila" w:date="2023-02-16T16:50:13Z">
        <w:r>
          <w:rPr>
            <w:rFonts w:hint="default" w:ascii="Times New Roman" w:hAnsi="Times New Roman" w:cs="Times New Roman"/>
            <w:b w:val="0"/>
            <w:bCs w:val="0"/>
            <w:sz w:val="24"/>
            <w:szCs w:val="24"/>
            <w:lang w:val="en-US"/>
            <w:rPrChange w:id="83" w:author="snila" w:date="2023-02-16T16:53:16Z">
              <w:rPr>
                <w:rFonts w:hint="default" w:ascii="Times New Roman" w:hAnsi="Times New Roman" w:cs="Times New Roman"/>
                <w:b/>
                <w:bCs/>
                <w:sz w:val="24"/>
                <w:szCs w:val="24"/>
                <w:lang w:val="en-US"/>
              </w:rPr>
            </w:rPrChange>
          </w:rPr>
          <w:t>kra</w:t>
        </w:r>
      </w:ins>
      <w:ins w:id="84" w:author="snila" w:date="2023-02-16T16:50:14Z">
        <w:r>
          <w:rPr>
            <w:rFonts w:hint="default" w:ascii="Times New Roman" w:hAnsi="Times New Roman" w:cs="Times New Roman"/>
            <w:b w:val="0"/>
            <w:bCs w:val="0"/>
            <w:sz w:val="24"/>
            <w:szCs w:val="24"/>
            <w:lang w:val="en-US"/>
            <w:rPrChange w:id="85" w:author="snila" w:date="2023-02-16T16:53:16Z">
              <w:rPr>
                <w:rFonts w:hint="default" w:ascii="Times New Roman" w:hAnsi="Times New Roman" w:cs="Times New Roman"/>
                <w:b/>
                <w:bCs/>
                <w:sz w:val="24"/>
                <w:szCs w:val="24"/>
                <w:lang w:val="en-US"/>
              </w:rPr>
            </w:rPrChange>
          </w:rPr>
          <w:t>bor</w:t>
        </w:r>
      </w:ins>
      <w:ins w:id="86" w:author="snila" w:date="2023-02-16T16:50:15Z">
        <w:r>
          <w:rPr>
            <w:rFonts w:hint="default" w:ascii="Times New Roman" w:hAnsi="Times New Roman" w:cs="Times New Roman"/>
            <w:b w:val="0"/>
            <w:bCs w:val="0"/>
            <w:sz w:val="24"/>
            <w:szCs w:val="24"/>
            <w:lang w:val="en-US"/>
            <w:rPrChange w:id="87" w:author="snila" w:date="2023-02-16T16:53:16Z">
              <w:rPr>
                <w:rFonts w:hint="default" w:ascii="Times New Roman" w:hAnsi="Times New Roman" w:cs="Times New Roman"/>
                <w:b/>
                <w:bCs/>
                <w:sz w:val="24"/>
                <w:szCs w:val="24"/>
                <w:lang w:val="en-US"/>
              </w:rPr>
            </w:rPrChange>
          </w:rPr>
          <w:t>ty</w:t>
        </w:r>
      </w:ins>
      <w:ins w:id="88" w:author="snila" w:date="2023-02-16T16:50:16Z">
        <w:r>
          <w:rPr>
            <w:rFonts w:hint="default" w:ascii="Times New Roman" w:hAnsi="Times New Roman" w:cs="Times New Roman"/>
            <w:b w:val="0"/>
            <w:bCs w:val="0"/>
            <w:sz w:val="24"/>
            <w:szCs w:val="24"/>
            <w:lang w:val="en-US"/>
            <w:rPrChange w:id="89" w:author="snila" w:date="2023-02-16T16:53:16Z">
              <w:rPr>
                <w:rFonts w:hint="default" w:ascii="Times New Roman" w:hAnsi="Times New Roman" w:cs="Times New Roman"/>
                <w:b/>
                <w:bCs/>
                <w:sz w:val="24"/>
                <w:szCs w:val="24"/>
                <w:lang w:val="en-US"/>
              </w:rPr>
            </w:rPrChange>
          </w:rPr>
          <w:t xml:space="preserve">, </w:t>
        </w:r>
      </w:ins>
      <w:ins w:id="90" w:author="snila" w:date="2023-02-16T16:50:43Z">
        <w:r>
          <w:rPr>
            <w:rFonts w:hint="default" w:ascii="Times New Roman" w:hAnsi="Times New Roman" w:cs="Times New Roman"/>
            <w:b w:val="0"/>
            <w:bCs w:val="0"/>
            <w:sz w:val="24"/>
            <w:szCs w:val="24"/>
            <w:lang w:val="en-US"/>
            <w:rPrChange w:id="91" w:author="snila" w:date="2023-02-16T16:53:16Z">
              <w:rPr>
                <w:rFonts w:hint="default" w:ascii="Times New Roman" w:hAnsi="Times New Roman" w:cs="Times New Roman"/>
                <w:b/>
                <w:bCs/>
                <w:sz w:val="24"/>
                <w:szCs w:val="24"/>
                <w:lang w:val="en-US"/>
              </w:rPr>
            </w:rPrChange>
          </w:rPr>
          <w:t>P</w:t>
        </w:r>
      </w:ins>
      <w:ins w:id="92" w:author="snila" w:date="2023-02-16T16:50:47Z">
        <w:r>
          <w:rPr>
            <w:rFonts w:hint="default" w:ascii="Times New Roman" w:hAnsi="Times New Roman" w:cs="Times New Roman"/>
            <w:b w:val="0"/>
            <w:bCs w:val="0"/>
            <w:sz w:val="24"/>
            <w:szCs w:val="24"/>
            <w:lang w:val="en-US"/>
            <w:rPrChange w:id="93" w:author="snila" w:date="2023-02-16T16:53:16Z">
              <w:rPr>
                <w:rFonts w:hint="default" w:ascii="Times New Roman" w:hAnsi="Times New Roman" w:cs="Times New Roman"/>
                <w:b/>
                <w:bCs/>
                <w:sz w:val="24"/>
                <w:szCs w:val="24"/>
                <w:lang w:val="en-US"/>
              </w:rPr>
            </w:rPrChange>
          </w:rPr>
          <w:t>ar</w:t>
        </w:r>
      </w:ins>
      <w:ins w:id="94" w:author="snila" w:date="2023-02-16T16:50:50Z">
        <w:r>
          <w:rPr>
            <w:rFonts w:hint="default" w:ascii="Times New Roman" w:hAnsi="Times New Roman" w:cs="Times New Roman"/>
            <w:b w:val="0"/>
            <w:bCs w:val="0"/>
            <w:sz w:val="24"/>
            <w:szCs w:val="24"/>
            <w:lang w:val="en-US"/>
            <w:rPrChange w:id="95" w:author="snila" w:date="2023-02-16T16:53:16Z">
              <w:rPr>
                <w:rFonts w:hint="default" w:ascii="Times New Roman" w:hAnsi="Times New Roman" w:cs="Times New Roman"/>
                <w:b/>
                <w:bCs/>
                <w:sz w:val="24"/>
                <w:szCs w:val="24"/>
                <w:lang w:val="en-US"/>
              </w:rPr>
            </w:rPrChange>
          </w:rPr>
          <w:t>am</w:t>
        </w:r>
      </w:ins>
      <w:ins w:id="96" w:author="snila" w:date="2023-02-16T16:50:51Z">
        <w:r>
          <w:rPr>
            <w:rFonts w:hint="default" w:ascii="Times New Roman" w:hAnsi="Times New Roman" w:cs="Times New Roman"/>
            <w:b w:val="0"/>
            <w:bCs w:val="0"/>
            <w:sz w:val="24"/>
            <w:szCs w:val="24"/>
            <w:lang w:val="en-US"/>
            <w:rPrChange w:id="97" w:author="snila" w:date="2023-02-16T16:53:16Z">
              <w:rPr>
                <w:rFonts w:hint="default" w:ascii="Times New Roman" w:hAnsi="Times New Roman" w:cs="Times New Roman"/>
                <w:b/>
                <w:bCs/>
                <w:sz w:val="24"/>
                <w:szCs w:val="24"/>
                <w:lang w:val="en-US"/>
              </w:rPr>
            </w:rPrChange>
          </w:rPr>
          <w:t>ita</w:t>
        </w:r>
      </w:ins>
      <w:ins w:id="98" w:author="snila" w:date="2023-02-16T16:50:52Z">
        <w:r>
          <w:rPr>
            <w:rFonts w:hint="default" w:ascii="Times New Roman" w:hAnsi="Times New Roman" w:cs="Times New Roman"/>
            <w:b w:val="0"/>
            <w:bCs w:val="0"/>
            <w:sz w:val="24"/>
            <w:szCs w:val="24"/>
            <w:lang w:val="en-US"/>
            <w:rPrChange w:id="99" w:author="snila" w:date="2023-02-16T16:53:16Z">
              <w:rPr>
                <w:rFonts w:hint="default" w:ascii="Times New Roman" w:hAnsi="Times New Roman" w:cs="Times New Roman"/>
                <w:b/>
                <w:bCs/>
                <w:sz w:val="24"/>
                <w:szCs w:val="24"/>
                <w:lang w:val="en-US"/>
              </w:rPr>
            </w:rPrChange>
          </w:rPr>
          <w:t xml:space="preserve"> </w:t>
        </w:r>
      </w:ins>
      <w:ins w:id="100" w:author="snila" w:date="2023-02-16T16:50:54Z">
        <w:r>
          <w:rPr>
            <w:rFonts w:hint="default" w:ascii="Times New Roman" w:hAnsi="Times New Roman" w:cs="Times New Roman"/>
            <w:b w:val="0"/>
            <w:bCs w:val="0"/>
            <w:sz w:val="24"/>
            <w:szCs w:val="24"/>
            <w:lang w:val="en-US"/>
            <w:rPrChange w:id="101" w:author="snila" w:date="2023-02-16T16:53:16Z">
              <w:rPr>
                <w:rFonts w:hint="default" w:ascii="Times New Roman" w:hAnsi="Times New Roman" w:cs="Times New Roman"/>
                <w:b/>
                <w:bCs/>
                <w:sz w:val="24"/>
                <w:szCs w:val="24"/>
                <w:lang w:val="en-US"/>
              </w:rPr>
            </w:rPrChange>
          </w:rPr>
          <w:t>Roy</w:t>
        </w:r>
      </w:ins>
      <w:ins w:id="102" w:author="snila" w:date="2023-02-16T16:50:55Z">
        <w:r>
          <w:rPr>
            <w:rFonts w:hint="default" w:ascii="Times New Roman" w:hAnsi="Times New Roman" w:cs="Times New Roman"/>
            <w:b w:val="0"/>
            <w:bCs w:val="0"/>
            <w:sz w:val="24"/>
            <w:szCs w:val="24"/>
            <w:lang w:val="en-US"/>
            <w:rPrChange w:id="103" w:author="snila" w:date="2023-02-16T16:53:16Z">
              <w:rPr>
                <w:rFonts w:hint="default" w:ascii="Times New Roman" w:hAnsi="Times New Roman" w:cs="Times New Roman"/>
                <w:b/>
                <w:bCs/>
                <w:sz w:val="24"/>
                <w:szCs w:val="24"/>
                <w:lang w:val="en-US"/>
              </w:rPr>
            </w:rPrChange>
          </w:rPr>
          <w:t>, Su</w:t>
        </w:r>
      </w:ins>
      <w:ins w:id="104" w:author="snila" w:date="2023-02-16T16:50:56Z">
        <w:r>
          <w:rPr>
            <w:rFonts w:hint="default" w:ascii="Times New Roman" w:hAnsi="Times New Roman" w:cs="Times New Roman"/>
            <w:b w:val="0"/>
            <w:bCs w:val="0"/>
            <w:sz w:val="24"/>
            <w:szCs w:val="24"/>
            <w:lang w:val="en-US"/>
            <w:rPrChange w:id="105" w:author="snila" w:date="2023-02-16T16:53:16Z">
              <w:rPr>
                <w:rFonts w:hint="default" w:ascii="Times New Roman" w:hAnsi="Times New Roman" w:cs="Times New Roman"/>
                <w:b/>
                <w:bCs/>
                <w:sz w:val="24"/>
                <w:szCs w:val="24"/>
                <w:lang w:val="en-US"/>
              </w:rPr>
            </w:rPrChange>
          </w:rPr>
          <w:t xml:space="preserve">deep </w:t>
        </w:r>
      </w:ins>
      <w:ins w:id="106" w:author="snila" w:date="2023-02-16T16:50:57Z">
        <w:r>
          <w:rPr>
            <w:rFonts w:hint="default" w:ascii="Times New Roman" w:hAnsi="Times New Roman" w:cs="Times New Roman"/>
            <w:b w:val="0"/>
            <w:bCs w:val="0"/>
            <w:sz w:val="24"/>
            <w:szCs w:val="24"/>
            <w:lang w:val="en-US"/>
            <w:rPrChange w:id="107" w:author="snila" w:date="2023-02-16T16:53:16Z">
              <w:rPr>
                <w:rFonts w:hint="default" w:ascii="Times New Roman" w:hAnsi="Times New Roman" w:cs="Times New Roman"/>
                <w:b/>
                <w:bCs/>
                <w:sz w:val="24"/>
                <w:szCs w:val="24"/>
                <w:lang w:val="en-US"/>
              </w:rPr>
            </w:rPrChange>
          </w:rPr>
          <w:t>Baner</w:t>
        </w:r>
      </w:ins>
      <w:ins w:id="108" w:author="snila" w:date="2023-02-16T16:50:58Z">
        <w:r>
          <w:rPr>
            <w:rFonts w:hint="default" w:ascii="Times New Roman" w:hAnsi="Times New Roman" w:cs="Times New Roman"/>
            <w:b w:val="0"/>
            <w:bCs w:val="0"/>
            <w:sz w:val="24"/>
            <w:szCs w:val="24"/>
            <w:lang w:val="en-US"/>
            <w:rPrChange w:id="109" w:author="snila" w:date="2023-02-16T16:53:16Z">
              <w:rPr>
                <w:rFonts w:hint="default" w:ascii="Times New Roman" w:hAnsi="Times New Roman" w:cs="Times New Roman"/>
                <w:b/>
                <w:bCs/>
                <w:sz w:val="24"/>
                <w:szCs w:val="24"/>
                <w:lang w:val="en-US"/>
              </w:rPr>
            </w:rPrChange>
          </w:rPr>
          <w:t>jee</w:t>
        </w:r>
      </w:ins>
      <w:ins w:id="110" w:author="snila" w:date="2023-02-16T16:50:59Z">
        <w:r>
          <w:rPr>
            <w:rFonts w:hint="default" w:ascii="Times New Roman" w:hAnsi="Times New Roman" w:cs="Times New Roman"/>
            <w:b w:val="0"/>
            <w:bCs w:val="0"/>
            <w:sz w:val="24"/>
            <w:szCs w:val="24"/>
            <w:lang w:val="en-US"/>
            <w:rPrChange w:id="111" w:author="snila" w:date="2023-02-16T16:53:16Z">
              <w:rPr>
                <w:rFonts w:hint="default" w:ascii="Times New Roman" w:hAnsi="Times New Roman" w:cs="Times New Roman"/>
                <w:b/>
                <w:bCs/>
                <w:sz w:val="24"/>
                <w:szCs w:val="24"/>
                <w:lang w:val="en-US"/>
              </w:rPr>
            </w:rPrChange>
          </w:rPr>
          <w:t>, S</w:t>
        </w:r>
      </w:ins>
      <w:ins w:id="112" w:author="snila" w:date="2023-02-16T16:51:00Z">
        <w:r>
          <w:rPr>
            <w:rFonts w:hint="default" w:ascii="Times New Roman" w:hAnsi="Times New Roman" w:cs="Times New Roman"/>
            <w:b w:val="0"/>
            <w:bCs w:val="0"/>
            <w:sz w:val="24"/>
            <w:szCs w:val="24"/>
            <w:lang w:val="en-US"/>
            <w:rPrChange w:id="113" w:author="snila" w:date="2023-02-16T16:53:16Z">
              <w:rPr>
                <w:rFonts w:hint="default" w:ascii="Times New Roman" w:hAnsi="Times New Roman" w:cs="Times New Roman"/>
                <w:b/>
                <w:bCs/>
                <w:sz w:val="24"/>
                <w:szCs w:val="24"/>
                <w:lang w:val="en-US"/>
              </w:rPr>
            </w:rPrChange>
          </w:rPr>
          <w:t>hib</w:t>
        </w:r>
      </w:ins>
      <w:ins w:id="114" w:author="snila" w:date="2023-02-16T16:51:04Z">
        <w:r>
          <w:rPr>
            <w:rFonts w:hint="default" w:ascii="Times New Roman" w:hAnsi="Times New Roman" w:cs="Times New Roman"/>
            <w:b w:val="0"/>
            <w:bCs w:val="0"/>
            <w:sz w:val="24"/>
            <w:szCs w:val="24"/>
            <w:lang w:val="en-US"/>
            <w:rPrChange w:id="115" w:author="snila" w:date="2023-02-16T16:53:16Z">
              <w:rPr>
                <w:rFonts w:hint="default" w:ascii="Times New Roman" w:hAnsi="Times New Roman" w:cs="Times New Roman"/>
                <w:b/>
                <w:bCs/>
                <w:sz w:val="24"/>
                <w:szCs w:val="24"/>
                <w:lang w:val="en-US"/>
              </w:rPr>
            </w:rPrChange>
          </w:rPr>
          <w:t>a</w:t>
        </w:r>
      </w:ins>
      <w:ins w:id="116" w:author="snila" w:date="2023-02-16T16:51:05Z">
        <w:r>
          <w:rPr>
            <w:rFonts w:hint="default" w:ascii="Times New Roman" w:hAnsi="Times New Roman" w:cs="Times New Roman"/>
            <w:b w:val="0"/>
            <w:bCs w:val="0"/>
            <w:sz w:val="24"/>
            <w:szCs w:val="24"/>
            <w:lang w:val="en-US"/>
            <w:rPrChange w:id="117" w:author="snila" w:date="2023-02-16T16:53:16Z">
              <w:rPr>
                <w:rFonts w:hint="default" w:ascii="Times New Roman" w:hAnsi="Times New Roman" w:cs="Times New Roman"/>
                <w:b/>
                <w:bCs/>
                <w:sz w:val="24"/>
                <w:szCs w:val="24"/>
                <w:lang w:val="en-US"/>
              </w:rPr>
            </w:rPrChange>
          </w:rPr>
          <w:t>jy</w:t>
        </w:r>
      </w:ins>
      <w:ins w:id="118" w:author="snila" w:date="2023-02-16T16:51:06Z">
        <w:r>
          <w:rPr>
            <w:rFonts w:hint="default" w:ascii="Times New Roman" w:hAnsi="Times New Roman" w:cs="Times New Roman"/>
            <w:b w:val="0"/>
            <w:bCs w:val="0"/>
            <w:sz w:val="24"/>
            <w:szCs w:val="24"/>
            <w:lang w:val="en-US"/>
            <w:rPrChange w:id="119" w:author="snila" w:date="2023-02-16T16:53:16Z">
              <w:rPr>
                <w:rFonts w:hint="default" w:ascii="Times New Roman" w:hAnsi="Times New Roman" w:cs="Times New Roman"/>
                <w:b/>
                <w:bCs/>
                <w:sz w:val="24"/>
                <w:szCs w:val="24"/>
                <w:lang w:val="en-US"/>
              </w:rPr>
            </w:rPrChange>
          </w:rPr>
          <w:t>oti</w:t>
        </w:r>
      </w:ins>
      <w:ins w:id="120" w:author="snila" w:date="2023-02-16T16:51:07Z">
        <w:r>
          <w:rPr>
            <w:rFonts w:hint="default" w:ascii="Times New Roman" w:hAnsi="Times New Roman" w:cs="Times New Roman"/>
            <w:b w:val="0"/>
            <w:bCs w:val="0"/>
            <w:sz w:val="24"/>
            <w:szCs w:val="24"/>
            <w:lang w:val="en-US"/>
            <w:rPrChange w:id="121" w:author="snila" w:date="2023-02-16T16:53:16Z">
              <w:rPr>
                <w:rFonts w:hint="default" w:ascii="Times New Roman" w:hAnsi="Times New Roman" w:cs="Times New Roman"/>
                <w:b/>
                <w:bCs/>
                <w:sz w:val="24"/>
                <w:szCs w:val="24"/>
                <w:lang w:val="en-US"/>
              </w:rPr>
            </w:rPrChange>
          </w:rPr>
          <w:t xml:space="preserve"> Gh</w:t>
        </w:r>
      </w:ins>
      <w:ins w:id="122" w:author="snila" w:date="2023-02-16T16:51:08Z">
        <w:r>
          <w:rPr>
            <w:rFonts w:hint="default" w:ascii="Times New Roman" w:hAnsi="Times New Roman" w:cs="Times New Roman"/>
            <w:b w:val="0"/>
            <w:bCs w:val="0"/>
            <w:sz w:val="24"/>
            <w:szCs w:val="24"/>
            <w:lang w:val="en-US"/>
            <w:rPrChange w:id="123" w:author="snila" w:date="2023-02-16T16:53:16Z">
              <w:rPr>
                <w:rFonts w:hint="default" w:ascii="Times New Roman" w:hAnsi="Times New Roman" w:cs="Times New Roman"/>
                <w:b/>
                <w:bCs/>
                <w:sz w:val="24"/>
                <w:szCs w:val="24"/>
                <w:lang w:val="en-US"/>
              </w:rPr>
            </w:rPrChange>
          </w:rPr>
          <w:t>osh</w:t>
        </w:r>
      </w:ins>
      <w:ins w:id="124" w:author="snila" w:date="2023-02-16T16:51:09Z">
        <w:r>
          <w:rPr>
            <w:rFonts w:hint="default" w:ascii="Times New Roman" w:hAnsi="Times New Roman" w:cs="Times New Roman"/>
            <w:b w:val="0"/>
            <w:bCs w:val="0"/>
            <w:sz w:val="24"/>
            <w:szCs w:val="24"/>
            <w:lang w:val="en-US"/>
            <w:rPrChange w:id="125" w:author="snila" w:date="2023-02-16T16:53:16Z">
              <w:rPr>
                <w:rFonts w:hint="default" w:ascii="Times New Roman" w:hAnsi="Times New Roman" w:cs="Times New Roman"/>
                <w:b/>
                <w:bCs/>
                <w:sz w:val="24"/>
                <w:szCs w:val="24"/>
                <w:lang w:val="en-US"/>
              </w:rPr>
            </w:rPrChange>
          </w:rPr>
          <w:t>, S</w:t>
        </w:r>
      </w:ins>
      <w:ins w:id="126" w:author="snila" w:date="2023-02-16T16:51:12Z">
        <w:r>
          <w:rPr>
            <w:rFonts w:hint="default" w:ascii="Times New Roman" w:hAnsi="Times New Roman" w:cs="Times New Roman"/>
            <w:b w:val="0"/>
            <w:bCs w:val="0"/>
            <w:sz w:val="24"/>
            <w:szCs w:val="24"/>
            <w:lang w:val="en-US"/>
            <w:rPrChange w:id="127" w:author="snila" w:date="2023-02-16T16:53:16Z">
              <w:rPr>
                <w:rFonts w:hint="default" w:ascii="Times New Roman" w:hAnsi="Times New Roman" w:cs="Times New Roman"/>
                <w:b/>
                <w:bCs/>
                <w:sz w:val="24"/>
                <w:szCs w:val="24"/>
                <w:lang w:val="en-US"/>
              </w:rPr>
            </w:rPrChange>
          </w:rPr>
          <w:t>umi</w:t>
        </w:r>
      </w:ins>
      <w:ins w:id="128" w:author="snila" w:date="2023-02-16T16:51:13Z">
        <w:r>
          <w:rPr>
            <w:rFonts w:hint="default" w:ascii="Times New Roman" w:hAnsi="Times New Roman" w:cs="Times New Roman"/>
            <w:b w:val="0"/>
            <w:bCs w:val="0"/>
            <w:sz w:val="24"/>
            <w:szCs w:val="24"/>
            <w:lang w:val="en-US"/>
            <w:rPrChange w:id="129" w:author="snila" w:date="2023-02-16T16:53:16Z">
              <w:rPr>
                <w:rFonts w:hint="default" w:ascii="Times New Roman" w:hAnsi="Times New Roman" w:cs="Times New Roman"/>
                <w:b/>
                <w:bCs/>
                <w:sz w:val="24"/>
                <w:szCs w:val="24"/>
                <w:lang w:val="en-US"/>
              </w:rPr>
            </w:rPrChange>
          </w:rPr>
          <w:t>t G</w:t>
        </w:r>
      </w:ins>
      <w:ins w:id="130" w:author="snila" w:date="2023-02-16T16:51:14Z">
        <w:r>
          <w:rPr>
            <w:rFonts w:hint="default" w:ascii="Times New Roman" w:hAnsi="Times New Roman" w:cs="Times New Roman"/>
            <w:b w:val="0"/>
            <w:bCs w:val="0"/>
            <w:sz w:val="24"/>
            <w:szCs w:val="24"/>
            <w:lang w:val="en-US"/>
            <w:rPrChange w:id="131" w:author="snila" w:date="2023-02-16T16:53:16Z">
              <w:rPr>
                <w:rFonts w:hint="default" w:ascii="Times New Roman" w:hAnsi="Times New Roman" w:cs="Times New Roman"/>
                <w:b/>
                <w:bCs/>
                <w:sz w:val="24"/>
                <w:szCs w:val="24"/>
                <w:lang w:val="en-US"/>
              </w:rPr>
            </w:rPrChange>
          </w:rPr>
          <w:t>ulati</w:t>
        </w:r>
      </w:ins>
      <w:ins w:id="132" w:author="snila" w:date="2023-02-16T16:51:16Z">
        <w:r>
          <w:rPr>
            <w:rFonts w:hint="default" w:ascii="Times New Roman" w:hAnsi="Times New Roman" w:cs="Times New Roman"/>
            <w:b w:val="0"/>
            <w:bCs w:val="0"/>
            <w:sz w:val="24"/>
            <w:szCs w:val="24"/>
            <w:lang w:val="en-US"/>
            <w:rPrChange w:id="133" w:author="snila" w:date="2023-02-16T16:53:16Z">
              <w:rPr>
                <w:rFonts w:hint="default" w:ascii="Times New Roman" w:hAnsi="Times New Roman" w:cs="Times New Roman"/>
                <w:b/>
                <w:bCs/>
                <w:sz w:val="24"/>
                <w:szCs w:val="24"/>
                <w:lang w:val="en-US"/>
              </w:rPr>
            </w:rPrChange>
          </w:rPr>
          <w:t xml:space="preserve">, </w:t>
        </w:r>
      </w:ins>
      <w:ins w:id="134" w:author="snila" w:date="2023-02-16T16:51:17Z">
        <w:r>
          <w:rPr>
            <w:rFonts w:hint="default" w:ascii="Times New Roman" w:hAnsi="Times New Roman" w:cs="Times New Roman"/>
            <w:b w:val="0"/>
            <w:bCs w:val="0"/>
            <w:sz w:val="24"/>
            <w:szCs w:val="24"/>
            <w:lang w:val="en-US"/>
            <w:rPrChange w:id="135" w:author="snila" w:date="2023-02-16T16:53:16Z">
              <w:rPr>
                <w:rFonts w:hint="default" w:ascii="Times New Roman" w:hAnsi="Times New Roman" w:cs="Times New Roman"/>
                <w:b/>
                <w:bCs/>
                <w:sz w:val="24"/>
                <w:szCs w:val="24"/>
                <w:lang w:val="en-US"/>
              </w:rPr>
            </w:rPrChange>
          </w:rPr>
          <w:t>S</w:t>
        </w:r>
      </w:ins>
      <w:ins w:id="136" w:author="snila" w:date="2023-02-16T16:51:18Z">
        <w:r>
          <w:rPr>
            <w:rFonts w:hint="default" w:ascii="Times New Roman" w:hAnsi="Times New Roman" w:cs="Times New Roman"/>
            <w:b w:val="0"/>
            <w:bCs w:val="0"/>
            <w:sz w:val="24"/>
            <w:szCs w:val="24"/>
            <w:lang w:val="en-US"/>
            <w:rPrChange w:id="137" w:author="snila" w:date="2023-02-16T16:53:16Z">
              <w:rPr>
                <w:rFonts w:hint="default" w:ascii="Times New Roman" w:hAnsi="Times New Roman" w:cs="Times New Roman"/>
                <w:b/>
                <w:bCs/>
                <w:sz w:val="24"/>
                <w:szCs w:val="24"/>
                <w:lang w:val="en-US"/>
              </w:rPr>
            </w:rPrChange>
          </w:rPr>
          <w:t>u</w:t>
        </w:r>
      </w:ins>
      <w:ins w:id="138" w:author="snila" w:date="2023-02-16T16:51:19Z">
        <w:r>
          <w:rPr>
            <w:rFonts w:hint="default" w:ascii="Times New Roman" w:hAnsi="Times New Roman" w:cs="Times New Roman"/>
            <w:b w:val="0"/>
            <w:bCs w:val="0"/>
            <w:sz w:val="24"/>
            <w:szCs w:val="24"/>
            <w:lang w:val="en-US"/>
            <w:rPrChange w:id="139" w:author="snila" w:date="2023-02-16T16:53:16Z">
              <w:rPr>
                <w:rFonts w:hint="default" w:ascii="Times New Roman" w:hAnsi="Times New Roman" w:cs="Times New Roman"/>
                <w:b/>
                <w:bCs/>
                <w:sz w:val="24"/>
                <w:szCs w:val="24"/>
                <w:lang w:val="en-US"/>
              </w:rPr>
            </w:rPrChange>
          </w:rPr>
          <w:t>pr</w:t>
        </w:r>
      </w:ins>
      <w:ins w:id="140" w:author="snila" w:date="2023-02-16T16:51:20Z">
        <w:r>
          <w:rPr>
            <w:rFonts w:hint="default" w:ascii="Times New Roman" w:hAnsi="Times New Roman" w:cs="Times New Roman"/>
            <w:b w:val="0"/>
            <w:bCs w:val="0"/>
            <w:sz w:val="24"/>
            <w:szCs w:val="24"/>
            <w:lang w:val="en-US"/>
            <w:rPrChange w:id="141" w:author="snila" w:date="2023-02-16T16:53:16Z">
              <w:rPr>
                <w:rFonts w:hint="default" w:ascii="Times New Roman" w:hAnsi="Times New Roman" w:cs="Times New Roman"/>
                <w:b/>
                <w:bCs/>
                <w:sz w:val="24"/>
                <w:szCs w:val="24"/>
                <w:lang w:val="en-US"/>
              </w:rPr>
            </w:rPrChange>
          </w:rPr>
          <w:t>iyo</w:t>
        </w:r>
      </w:ins>
      <w:ins w:id="142" w:author="snila" w:date="2023-02-16T16:51:21Z">
        <w:r>
          <w:rPr>
            <w:rFonts w:hint="default" w:ascii="Times New Roman" w:hAnsi="Times New Roman" w:cs="Times New Roman"/>
            <w:b w:val="0"/>
            <w:bCs w:val="0"/>
            <w:sz w:val="24"/>
            <w:szCs w:val="24"/>
            <w:lang w:val="en-US"/>
            <w:rPrChange w:id="143" w:author="snila" w:date="2023-02-16T16:53:16Z">
              <w:rPr>
                <w:rFonts w:hint="default" w:ascii="Times New Roman" w:hAnsi="Times New Roman" w:cs="Times New Roman"/>
                <w:b/>
                <w:bCs/>
                <w:sz w:val="24"/>
                <w:szCs w:val="24"/>
                <w:lang w:val="en-US"/>
              </w:rPr>
            </w:rPrChange>
          </w:rPr>
          <w:t xml:space="preserve"> Gh</w:t>
        </w:r>
      </w:ins>
      <w:ins w:id="144" w:author="snila" w:date="2023-02-16T16:51:22Z">
        <w:r>
          <w:rPr>
            <w:rFonts w:hint="default" w:ascii="Times New Roman" w:hAnsi="Times New Roman" w:cs="Times New Roman"/>
            <w:b w:val="0"/>
            <w:bCs w:val="0"/>
            <w:sz w:val="24"/>
            <w:szCs w:val="24"/>
            <w:lang w:val="en-US"/>
            <w:rPrChange w:id="145" w:author="snila" w:date="2023-02-16T16:53:16Z">
              <w:rPr>
                <w:rFonts w:hint="default" w:ascii="Times New Roman" w:hAnsi="Times New Roman" w:cs="Times New Roman"/>
                <w:b/>
                <w:bCs/>
                <w:sz w:val="24"/>
                <w:szCs w:val="24"/>
                <w:lang w:val="en-US"/>
              </w:rPr>
            </w:rPrChange>
          </w:rPr>
          <w:t>atak</w:t>
        </w:r>
      </w:ins>
      <w:ins w:id="146" w:author="snila" w:date="2023-02-16T16:51:23Z">
        <w:r>
          <w:rPr>
            <w:rFonts w:hint="default" w:ascii="Times New Roman" w:hAnsi="Times New Roman" w:cs="Times New Roman"/>
            <w:b w:val="0"/>
            <w:bCs w:val="0"/>
            <w:sz w:val="24"/>
            <w:szCs w:val="24"/>
            <w:lang w:val="en-US"/>
            <w:rPrChange w:id="147" w:author="snila" w:date="2023-02-16T16:53:16Z">
              <w:rPr>
                <w:rFonts w:hint="default" w:ascii="Times New Roman" w:hAnsi="Times New Roman" w:cs="Times New Roman"/>
                <w:b/>
                <w:bCs/>
                <w:sz w:val="24"/>
                <w:szCs w:val="24"/>
                <w:lang w:val="en-US"/>
              </w:rPr>
            </w:rPrChange>
          </w:rPr>
          <w:t>, Bi</w:t>
        </w:r>
      </w:ins>
      <w:ins w:id="148" w:author="snila" w:date="2023-02-16T16:51:24Z">
        <w:r>
          <w:rPr>
            <w:rFonts w:hint="default" w:ascii="Times New Roman" w:hAnsi="Times New Roman" w:cs="Times New Roman"/>
            <w:b w:val="0"/>
            <w:bCs w:val="0"/>
            <w:sz w:val="24"/>
            <w:szCs w:val="24"/>
            <w:lang w:val="en-US"/>
            <w:rPrChange w:id="149" w:author="snila" w:date="2023-02-16T16:53:16Z">
              <w:rPr>
                <w:rFonts w:hint="default" w:ascii="Times New Roman" w:hAnsi="Times New Roman" w:cs="Times New Roman"/>
                <w:b/>
                <w:bCs/>
                <w:sz w:val="24"/>
                <w:szCs w:val="24"/>
                <w:lang w:val="en-US"/>
              </w:rPr>
            </w:rPrChange>
          </w:rPr>
          <w:t xml:space="preserve">tan </w:t>
        </w:r>
      </w:ins>
      <w:ins w:id="150" w:author="snila" w:date="2023-02-16T16:51:25Z">
        <w:r>
          <w:rPr>
            <w:rFonts w:hint="default" w:ascii="Times New Roman" w:hAnsi="Times New Roman" w:cs="Times New Roman"/>
            <w:b w:val="0"/>
            <w:bCs w:val="0"/>
            <w:sz w:val="24"/>
            <w:szCs w:val="24"/>
            <w:lang w:val="en-US"/>
            <w:rPrChange w:id="151" w:author="snila" w:date="2023-02-16T16:53:16Z">
              <w:rPr>
                <w:rFonts w:hint="default" w:ascii="Times New Roman" w:hAnsi="Times New Roman" w:cs="Times New Roman"/>
                <w:b/>
                <w:bCs/>
                <w:sz w:val="24"/>
                <w:szCs w:val="24"/>
                <w:lang w:val="en-US"/>
              </w:rPr>
            </w:rPrChange>
          </w:rPr>
          <w:t xml:space="preserve">Kumar </w:t>
        </w:r>
      </w:ins>
      <w:ins w:id="152" w:author="snila" w:date="2023-02-16T16:51:26Z">
        <w:r>
          <w:rPr>
            <w:rFonts w:hint="default" w:ascii="Times New Roman" w:hAnsi="Times New Roman" w:cs="Times New Roman"/>
            <w:b w:val="0"/>
            <w:bCs w:val="0"/>
            <w:sz w:val="24"/>
            <w:szCs w:val="24"/>
            <w:lang w:val="en-US"/>
            <w:rPrChange w:id="153" w:author="snila" w:date="2023-02-16T16:53:16Z">
              <w:rPr>
                <w:rFonts w:hint="default" w:ascii="Times New Roman" w:hAnsi="Times New Roman" w:cs="Times New Roman"/>
                <w:b/>
                <w:bCs/>
                <w:sz w:val="24"/>
                <w:szCs w:val="24"/>
                <w:lang w:val="en-US"/>
              </w:rPr>
            </w:rPrChange>
          </w:rPr>
          <w:t>Chat</w:t>
        </w:r>
      </w:ins>
      <w:ins w:id="154" w:author="snila" w:date="2023-02-16T16:51:27Z">
        <w:r>
          <w:rPr>
            <w:rFonts w:hint="default" w:ascii="Times New Roman" w:hAnsi="Times New Roman" w:cs="Times New Roman"/>
            <w:b w:val="0"/>
            <w:bCs w:val="0"/>
            <w:sz w:val="24"/>
            <w:szCs w:val="24"/>
            <w:lang w:val="en-US"/>
            <w:rPrChange w:id="155" w:author="snila" w:date="2023-02-16T16:53:16Z">
              <w:rPr>
                <w:rFonts w:hint="default" w:ascii="Times New Roman" w:hAnsi="Times New Roman" w:cs="Times New Roman"/>
                <w:b/>
                <w:bCs/>
                <w:sz w:val="24"/>
                <w:szCs w:val="24"/>
                <w:lang w:val="en-US"/>
              </w:rPr>
            </w:rPrChange>
          </w:rPr>
          <w:t>terje</w:t>
        </w:r>
      </w:ins>
      <w:ins w:id="156" w:author="snila" w:date="2023-02-16T16:51:28Z">
        <w:r>
          <w:rPr>
            <w:rFonts w:hint="default" w:ascii="Times New Roman" w:hAnsi="Times New Roman" w:cs="Times New Roman"/>
            <w:b w:val="0"/>
            <w:bCs w:val="0"/>
            <w:sz w:val="24"/>
            <w:szCs w:val="24"/>
            <w:lang w:val="en-US"/>
            <w:rPrChange w:id="157" w:author="snila" w:date="2023-02-16T16:53:16Z">
              <w:rPr>
                <w:rFonts w:hint="default" w:ascii="Times New Roman" w:hAnsi="Times New Roman" w:cs="Times New Roman"/>
                <w:b/>
                <w:bCs/>
                <w:sz w:val="24"/>
                <w:szCs w:val="24"/>
                <w:lang w:val="en-US"/>
              </w:rPr>
            </w:rPrChange>
          </w:rPr>
          <w:t xml:space="preserve">e, </w:t>
        </w:r>
      </w:ins>
      <w:ins w:id="158" w:author="snila" w:date="2023-02-16T16:51:30Z">
        <w:r>
          <w:rPr>
            <w:rFonts w:hint="default" w:ascii="Times New Roman" w:hAnsi="Times New Roman" w:cs="Times New Roman"/>
            <w:b w:val="0"/>
            <w:bCs w:val="0"/>
            <w:sz w:val="24"/>
            <w:szCs w:val="24"/>
            <w:lang w:val="en-US"/>
            <w:rPrChange w:id="159" w:author="snila" w:date="2023-02-16T16:53:16Z">
              <w:rPr>
                <w:rFonts w:hint="default" w:ascii="Times New Roman" w:hAnsi="Times New Roman" w:cs="Times New Roman"/>
                <w:b/>
                <w:bCs/>
                <w:sz w:val="24"/>
                <w:szCs w:val="24"/>
                <w:lang w:val="en-US"/>
              </w:rPr>
            </w:rPrChange>
          </w:rPr>
          <w:t>Sank</w:t>
        </w:r>
      </w:ins>
      <w:ins w:id="160" w:author="snila" w:date="2023-02-16T16:51:31Z">
        <w:r>
          <w:rPr>
            <w:rFonts w:hint="default" w:ascii="Times New Roman" w:hAnsi="Times New Roman" w:cs="Times New Roman"/>
            <w:b w:val="0"/>
            <w:bCs w:val="0"/>
            <w:sz w:val="24"/>
            <w:szCs w:val="24"/>
            <w:lang w:val="en-US"/>
            <w:rPrChange w:id="161" w:author="snila" w:date="2023-02-16T16:53:16Z">
              <w:rPr>
                <w:rFonts w:hint="default" w:ascii="Times New Roman" w:hAnsi="Times New Roman" w:cs="Times New Roman"/>
                <w:b/>
                <w:bCs/>
                <w:sz w:val="24"/>
                <w:szCs w:val="24"/>
                <w:lang w:val="en-US"/>
              </w:rPr>
            </w:rPrChange>
          </w:rPr>
          <w:t>had</w:t>
        </w:r>
      </w:ins>
      <w:ins w:id="162" w:author="snila" w:date="2023-02-16T16:51:32Z">
        <w:r>
          <w:rPr>
            <w:rFonts w:hint="default" w:ascii="Times New Roman" w:hAnsi="Times New Roman" w:cs="Times New Roman"/>
            <w:b w:val="0"/>
            <w:bCs w:val="0"/>
            <w:sz w:val="24"/>
            <w:szCs w:val="24"/>
            <w:lang w:val="en-US"/>
            <w:rPrChange w:id="163" w:author="snila" w:date="2023-02-16T16:53:16Z">
              <w:rPr>
                <w:rFonts w:hint="default" w:ascii="Times New Roman" w:hAnsi="Times New Roman" w:cs="Times New Roman"/>
                <w:b/>
                <w:bCs/>
                <w:sz w:val="24"/>
                <w:szCs w:val="24"/>
                <w:lang w:val="en-US"/>
              </w:rPr>
            </w:rPrChange>
          </w:rPr>
          <w:t xml:space="preserve">eep </w:t>
        </w:r>
      </w:ins>
      <w:ins w:id="164" w:author="snila" w:date="2023-02-16T16:51:33Z">
        <w:r>
          <w:rPr>
            <w:rFonts w:hint="default" w:ascii="Times New Roman" w:hAnsi="Times New Roman" w:cs="Times New Roman"/>
            <w:b w:val="0"/>
            <w:bCs w:val="0"/>
            <w:sz w:val="24"/>
            <w:szCs w:val="24"/>
            <w:lang w:val="en-US"/>
            <w:rPrChange w:id="165" w:author="snila" w:date="2023-02-16T16:53:16Z">
              <w:rPr>
                <w:rFonts w:hint="default" w:ascii="Times New Roman" w:hAnsi="Times New Roman" w:cs="Times New Roman"/>
                <w:b/>
                <w:bCs/>
                <w:sz w:val="24"/>
                <w:szCs w:val="24"/>
                <w:lang w:val="en-US"/>
              </w:rPr>
            </w:rPrChange>
          </w:rPr>
          <w:t>Dutt</w:t>
        </w:r>
      </w:ins>
      <w:ins w:id="166" w:author="snila" w:date="2023-02-16T16:51:34Z">
        <w:r>
          <w:rPr>
            <w:rFonts w:hint="default" w:ascii="Times New Roman" w:hAnsi="Times New Roman" w:cs="Times New Roman"/>
            <w:b w:val="0"/>
            <w:bCs w:val="0"/>
            <w:sz w:val="24"/>
            <w:szCs w:val="24"/>
            <w:lang w:val="en-US"/>
            <w:rPrChange w:id="167" w:author="snila" w:date="2023-02-16T16:53:16Z">
              <w:rPr>
                <w:rFonts w:hint="default" w:ascii="Times New Roman" w:hAnsi="Times New Roman" w:cs="Times New Roman"/>
                <w:b/>
                <w:bCs/>
                <w:sz w:val="24"/>
                <w:szCs w:val="24"/>
                <w:lang w:val="en-US"/>
              </w:rPr>
            </w:rPrChange>
          </w:rPr>
          <w:t xml:space="preserve">a, </w:t>
        </w:r>
      </w:ins>
      <w:ins w:id="168" w:author="snila" w:date="2023-02-16T16:51:35Z">
        <w:r>
          <w:rPr>
            <w:rFonts w:hint="default" w:ascii="Times New Roman" w:hAnsi="Times New Roman" w:cs="Times New Roman"/>
            <w:b w:val="0"/>
            <w:bCs w:val="0"/>
            <w:sz w:val="24"/>
            <w:szCs w:val="24"/>
            <w:lang w:val="en-US"/>
            <w:rPrChange w:id="169" w:author="snila" w:date="2023-02-16T16:53:16Z">
              <w:rPr>
                <w:rFonts w:hint="default" w:ascii="Times New Roman" w:hAnsi="Times New Roman" w:cs="Times New Roman"/>
                <w:b/>
                <w:bCs/>
                <w:sz w:val="24"/>
                <w:szCs w:val="24"/>
                <w:lang w:val="en-US"/>
              </w:rPr>
            </w:rPrChange>
          </w:rPr>
          <w:t>An</w:t>
        </w:r>
      </w:ins>
      <w:ins w:id="170" w:author="snila" w:date="2023-02-16T16:51:36Z">
        <w:r>
          <w:rPr>
            <w:rFonts w:hint="default" w:ascii="Times New Roman" w:hAnsi="Times New Roman" w:cs="Times New Roman"/>
            <w:b w:val="0"/>
            <w:bCs w:val="0"/>
            <w:sz w:val="24"/>
            <w:szCs w:val="24"/>
            <w:lang w:val="en-US"/>
            <w:rPrChange w:id="171" w:author="snila" w:date="2023-02-16T16:53:16Z">
              <w:rPr>
                <w:rFonts w:hint="default" w:ascii="Times New Roman" w:hAnsi="Times New Roman" w:cs="Times New Roman"/>
                <w:b/>
                <w:bCs/>
                <w:sz w:val="24"/>
                <w:szCs w:val="24"/>
                <w:lang w:val="en-US"/>
              </w:rPr>
            </w:rPrChange>
          </w:rPr>
          <w:t>irud</w:t>
        </w:r>
      </w:ins>
      <w:ins w:id="172" w:author="snila" w:date="2023-02-16T16:51:37Z">
        <w:r>
          <w:rPr>
            <w:rFonts w:hint="default" w:ascii="Times New Roman" w:hAnsi="Times New Roman" w:cs="Times New Roman"/>
            <w:b w:val="0"/>
            <w:bCs w:val="0"/>
            <w:sz w:val="24"/>
            <w:szCs w:val="24"/>
            <w:lang w:val="en-US"/>
            <w:rPrChange w:id="173" w:author="snila" w:date="2023-02-16T16:53:16Z">
              <w:rPr>
                <w:rFonts w:hint="default" w:ascii="Times New Roman" w:hAnsi="Times New Roman" w:cs="Times New Roman"/>
                <w:b/>
                <w:bCs/>
                <w:sz w:val="24"/>
                <w:szCs w:val="24"/>
                <w:lang w:val="en-US"/>
              </w:rPr>
            </w:rPrChange>
          </w:rPr>
          <w:t xml:space="preserve">dha </w:t>
        </w:r>
      </w:ins>
      <w:ins w:id="174" w:author="snila" w:date="2023-02-16T16:51:38Z">
        <w:r>
          <w:rPr>
            <w:rFonts w:hint="default" w:ascii="Times New Roman" w:hAnsi="Times New Roman" w:cs="Times New Roman"/>
            <w:b w:val="0"/>
            <w:bCs w:val="0"/>
            <w:sz w:val="24"/>
            <w:szCs w:val="24"/>
            <w:lang w:val="en-US"/>
            <w:rPrChange w:id="175" w:author="snila" w:date="2023-02-16T16:53:16Z">
              <w:rPr>
                <w:rFonts w:hint="default" w:ascii="Times New Roman" w:hAnsi="Times New Roman" w:cs="Times New Roman"/>
                <w:b/>
                <w:bCs/>
                <w:sz w:val="24"/>
                <w:szCs w:val="24"/>
                <w:lang w:val="en-US"/>
              </w:rPr>
            </w:rPrChange>
          </w:rPr>
          <w:t>Chat</w:t>
        </w:r>
      </w:ins>
      <w:ins w:id="176" w:author="snila" w:date="2023-02-16T16:51:39Z">
        <w:r>
          <w:rPr>
            <w:rFonts w:hint="default" w:ascii="Times New Roman" w:hAnsi="Times New Roman" w:cs="Times New Roman"/>
            <w:b w:val="0"/>
            <w:bCs w:val="0"/>
            <w:sz w:val="24"/>
            <w:szCs w:val="24"/>
            <w:lang w:val="en-US"/>
            <w:rPrChange w:id="177" w:author="snila" w:date="2023-02-16T16:53:16Z">
              <w:rPr>
                <w:rFonts w:hint="default" w:ascii="Times New Roman" w:hAnsi="Times New Roman" w:cs="Times New Roman"/>
                <w:b/>
                <w:bCs/>
                <w:sz w:val="24"/>
                <w:szCs w:val="24"/>
                <w:lang w:val="en-US"/>
              </w:rPr>
            </w:rPrChange>
          </w:rPr>
          <w:t>te</w:t>
        </w:r>
      </w:ins>
      <w:ins w:id="178" w:author="snila" w:date="2023-02-16T16:51:40Z">
        <w:r>
          <w:rPr>
            <w:rFonts w:hint="default" w:ascii="Times New Roman" w:hAnsi="Times New Roman" w:cs="Times New Roman"/>
            <w:b w:val="0"/>
            <w:bCs w:val="0"/>
            <w:sz w:val="24"/>
            <w:szCs w:val="24"/>
            <w:lang w:val="en-US"/>
            <w:rPrChange w:id="179" w:author="snila" w:date="2023-02-16T16:53:16Z">
              <w:rPr>
                <w:rFonts w:hint="default" w:ascii="Times New Roman" w:hAnsi="Times New Roman" w:cs="Times New Roman"/>
                <w:b/>
                <w:bCs/>
                <w:sz w:val="24"/>
                <w:szCs w:val="24"/>
                <w:lang w:val="en-US"/>
              </w:rPr>
            </w:rPrChange>
          </w:rPr>
          <w:t>rjee</w:t>
        </w:r>
      </w:ins>
      <w:ins w:id="180" w:author="snila" w:date="2023-02-16T16:51:41Z">
        <w:r>
          <w:rPr>
            <w:rFonts w:hint="default" w:ascii="Times New Roman" w:hAnsi="Times New Roman" w:cs="Times New Roman"/>
            <w:b w:val="0"/>
            <w:bCs w:val="0"/>
            <w:sz w:val="24"/>
            <w:szCs w:val="24"/>
            <w:lang w:val="en-US"/>
            <w:rPrChange w:id="181" w:author="snila" w:date="2023-02-16T16:53:16Z">
              <w:rPr>
                <w:rFonts w:hint="default" w:ascii="Times New Roman" w:hAnsi="Times New Roman" w:cs="Times New Roman"/>
                <w:b/>
                <w:bCs/>
                <w:sz w:val="24"/>
                <w:szCs w:val="24"/>
                <w:lang w:val="en-US"/>
              </w:rPr>
            </w:rPrChange>
          </w:rPr>
          <w:t xml:space="preserve">, </w:t>
        </w:r>
      </w:ins>
      <w:ins w:id="182" w:author="snila" w:date="2023-02-16T16:52:24Z">
        <w:r>
          <w:rPr>
            <w:rFonts w:hint="default" w:ascii="Times New Roman" w:hAnsi="Times New Roman" w:cs="Times New Roman"/>
            <w:b w:val="0"/>
            <w:bCs w:val="0"/>
            <w:sz w:val="24"/>
            <w:szCs w:val="24"/>
            <w:lang w:val="en-US"/>
            <w:rPrChange w:id="183" w:author="snila" w:date="2023-02-16T16:53:16Z">
              <w:rPr>
                <w:rFonts w:hint="default" w:ascii="Times New Roman" w:hAnsi="Times New Roman" w:cs="Times New Roman"/>
                <w:b/>
                <w:bCs/>
                <w:sz w:val="24"/>
                <w:szCs w:val="24"/>
                <w:lang w:val="en-US"/>
              </w:rPr>
            </w:rPrChange>
          </w:rPr>
          <w:t>D</w:t>
        </w:r>
      </w:ins>
      <w:ins w:id="184" w:author="snila" w:date="2023-02-16T16:52:25Z">
        <w:r>
          <w:rPr>
            <w:rFonts w:hint="default" w:ascii="Times New Roman" w:hAnsi="Times New Roman" w:cs="Times New Roman"/>
            <w:b w:val="0"/>
            <w:bCs w:val="0"/>
            <w:sz w:val="24"/>
            <w:szCs w:val="24"/>
            <w:lang w:val="en-US"/>
            <w:rPrChange w:id="185" w:author="snila" w:date="2023-02-16T16:53:16Z">
              <w:rPr>
                <w:rFonts w:hint="default" w:ascii="Times New Roman" w:hAnsi="Times New Roman" w:cs="Times New Roman"/>
                <w:b/>
                <w:bCs/>
                <w:sz w:val="24"/>
                <w:szCs w:val="24"/>
                <w:lang w:val="en-US"/>
              </w:rPr>
            </w:rPrChange>
          </w:rPr>
          <w:t>eb</w:t>
        </w:r>
      </w:ins>
      <w:ins w:id="186" w:author="snila" w:date="2023-02-16T16:52:27Z">
        <w:r>
          <w:rPr>
            <w:rFonts w:hint="default" w:ascii="Times New Roman" w:hAnsi="Times New Roman" w:cs="Times New Roman"/>
            <w:b w:val="0"/>
            <w:bCs w:val="0"/>
            <w:sz w:val="24"/>
            <w:szCs w:val="24"/>
            <w:lang w:val="en-US"/>
            <w:rPrChange w:id="187" w:author="snila" w:date="2023-02-16T16:53:16Z">
              <w:rPr>
                <w:rFonts w:hint="default" w:ascii="Times New Roman" w:hAnsi="Times New Roman" w:cs="Times New Roman"/>
                <w:b/>
                <w:bCs/>
                <w:sz w:val="24"/>
                <w:szCs w:val="24"/>
                <w:lang w:val="en-US"/>
              </w:rPr>
            </w:rPrChange>
          </w:rPr>
          <w:t>a</w:t>
        </w:r>
      </w:ins>
      <w:ins w:id="188" w:author="snila" w:date="2023-02-16T16:52:31Z">
        <w:r>
          <w:rPr>
            <w:rFonts w:hint="default" w:ascii="Times New Roman" w:hAnsi="Times New Roman" w:cs="Times New Roman"/>
            <w:b w:val="0"/>
            <w:bCs w:val="0"/>
            <w:sz w:val="24"/>
            <w:szCs w:val="24"/>
            <w:lang w:val="en-US"/>
            <w:rPrChange w:id="189" w:author="snila" w:date="2023-02-16T16:53:16Z">
              <w:rPr>
                <w:rFonts w:hint="default" w:ascii="Times New Roman" w:hAnsi="Times New Roman" w:cs="Times New Roman"/>
                <w:b/>
                <w:bCs/>
                <w:sz w:val="24"/>
                <w:szCs w:val="24"/>
                <w:lang w:val="en-US"/>
              </w:rPr>
            </w:rPrChange>
          </w:rPr>
          <w:t>ban</w:t>
        </w:r>
      </w:ins>
      <w:ins w:id="190" w:author="snila" w:date="2023-02-16T16:52:32Z">
        <w:r>
          <w:rPr>
            <w:rFonts w:hint="default" w:ascii="Times New Roman" w:hAnsi="Times New Roman" w:cs="Times New Roman"/>
            <w:b w:val="0"/>
            <w:bCs w:val="0"/>
            <w:sz w:val="24"/>
            <w:szCs w:val="24"/>
            <w:lang w:val="en-US"/>
            <w:rPrChange w:id="191" w:author="snila" w:date="2023-02-16T16:53:16Z">
              <w:rPr>
                <w:rFonts w:hint="default" w:ascii="Times New Roman" w:hAnsi="Times New Roman" w:cs="Times New Roman"/>
                <w:b/>
                <w:bCs/>
                <w:sz w:val="24"/>
                <w:szCs w:val="24"/>
                <w:lang w:val="en-US"/>
              </w:rPr>
            </w:rPrChange>
          </w:rPr>
          <w:t xml:space="preserve">i </w:t>
        </w:r>
      </w:ins>
      <w:ins w:id="192" w:author="snila" w:date="2023-02-16T16:52:33Z">
        <w:r>
          <w:rPr>
            <w:rFonts w:hint="default" w:ascii="Times New Roman" w:hAnsi="Times New Roman" w:cs="Times New Roman"/>
            <w:b w:val="0"/>
            <w:bCs w:val="0"/>
            <w:sz w:val="24"/>
            <w:szCs w:val="24"/>
            <w:lang w:val="en-US"/>
            <w:rPrChange w:id="193" w:author="snila" w:date="2023-02-16T16:53:16Z">
              <w:rPr>
                <w:rFonts w:hint="default" w:ascii="Times New Roman" w:hAnsi="Times New Roman" w:cs="Times New Roman"/>
                <w:b/>
                <w:bCs/>
                <w:sz w:val="24"/>
                <w:szCs w:val="24"/>
                <w:lang w:val="en-US"/>
              </w:rPr>
            </w:rPrChange>
          </w:rPr>
          <w:t>G</w:t>
        </w:r>
      </w:ins>
      <w:ins w:id="194" w:author="snila" w:date="2023-02-16T16:52:34Z">
        <w:r>
          <w:rPr>
            <w:rFonts w:hint="default" w:ascii="Times New Roman" w:hAnsi="Times New Roman" w:cs="Times New Roman"/>
            <w:b w:val="0"/>
            <w:bCs w:val="0"/>
            <w:sz w:val="24"/>
            <w:szCs w:val="24"/>
            <w:lang w:val="en-US"/>
            <w:rPrChange w:id="195" w:author="snila" w:date="2023-02-16T16:53:16Z">
              <w:rPr>
                <w:rFonts w:hint="default" w:ascii="Times New Roman" w:hAnsi="Times New Roman" w:cs="Times New Roman"/>
                <w:b/>
                <w:bCs/>
                <w:sz w:val="24"/>
                <w:szCs w:val="24"/>
                <w:lang w:val="en-US"/>
              </w:rPr>
            </w:rPrChange>
          </w:rPr>
          <w:t>angu</w:t>
        </w:r>
      </w:ins>
      <w:ins w:id="196" w:author="snila" w:date="2023-02-16T16:52:35Z">
        <w:r>
          <w:rPr>
            <w:rFonts w:hint="default" w:ascii="Times New Roman" w:hAnsi="Times New Roman" w:cs="Times New Roman"/>
            <w:b w:val="0"/>
            <w:bCs w:val="0"/>
            <w:sz w:val="24"/>
            <w:szCs w:val="24"/>
            <w:lang w:val="en-US"/>
            <w:rPrChange w:id="197" w:author="snila" w:date="2023-02-16T16:53:16Z">
              <w:rPr>
                <w:rFonts w:hint="default" w:ascii="Times New Roman" w:hAnsi="Times New Roman" w:cs="Times New Roman"/>
                <w:b/>
                <w:bCs/>
                <w:sz w:val="24"/>
                <w:szCs w:val="24"/>
                <w:lang w:val="en-US"/>
              </w:rPr>
            </w:rPrChange>
          </w:rPr>
          <w:t>l</w:t>
        </w:r>
      </w:ins>
      <w:ins w:id="198" w:author="snila" w:date="2023-02-16T16:52:36Z">
        <w:r>
          <w:rPr>
            <w:rFonts w:hint="default" w:ascii="Times New Roman" w:hAnsi="Times New Roman" w:cs="Times New Roman"/>
            <w:b w:val="0"/>
            <w:bCs w:val="0"/>
            <w:sz w:val="24"/>
            <w:szCs w:val="24"/>
            <w:lang w:val="en-US"/>
            <w:rPrChange w:id="199" w:author="snila" w:date="2023-02-16T16:53:16Z">
              <w:rPr>
                <w:rFonts w:hint="default" w:ascii="Times New Roman" w:hAnsi="Times New Roman" w:cs="Times New Roman"/>
                <w:b/>
                <w:bCs/>
                <w:sz w:val="24"/>
                <w:szCs w:val="24"/>
                <w:lang w:val="en-US"/>
              </w:rPr>
            </w:rPrChange>
          </w:rPr>
          <w:t>y</w:t>
        </w:r>
      </w:ins>
      <w:ins w:id="200" w:author="snila" w:date="2023-02-16T16:52:38Z">
        <w:r>
          <w:rPr>
            <w:rFonts w:hint="default" w:ascii="Times New Roman" w:hAnsi="Times New Roman" w:cs="Times New Roman"/>
            <w:b w:val="0"/>
            <w:bCs w:val="0"/>
            <w:sz w:val="24"/>
            <w:szCs w:val="24"/>
            <w:lang w:val="en-US"/>
            <w:rPrChange w:id="201" w:author="snila" w:date="2023-02-16T16:53:16Z">
              <w:rPr>
                <w:rFonts w:hint="default" w:ascii="Times New Roman" w:hAnsi="Times New Roman" w:cs="Times New Roman"/>
                <w:b/>
                <w:bCs/>
                <w:sz w:val="24"/>
                <w:szCs w:val="24"/>
                <w:lang w:val="en-US"/>
              </w:rPr>
            </w:rPrChange>
          </w:rPr>
          <w:t xml:space="preserve">, </w:t>
        </w:r>
      </w:ins>
      <w:ins w:id="202" w:author="snila" w:date="2023-02-16T16:51:43Z">
        <w:r>
          <w:rPr>
            <w:rFonts w:hint="default" w:ascii="Times New Roman" w:hAnsi="Times New Roman" w:cs="Times New Roman"/>
            <w:b w:val="0"/>
            <w:bCs w:val="0"/>
            <w:sz w:val="24"/>
            <w:szCs w:val="24"/>
            <w:lang w:val="en-US"/>
            <w:rPrChange w:id="203" w:author="snila" w:date="2023-02-16T16:53:16Z">
              <w:rPr>
                <w:rFonts w:hint="default" w:ascii="Times New Roman" w:hAnsi="Times New Roman" w:cs="Times New Roman"/>
                <w:b/>
                <w:bCs/>
                <w:sz w:val="24"/>
                <w:szCs w:val="24"/>
                <w:lang w:val="en-US"/>
              </w:rPr>
            </w:rPrChange>
          </w:rPr>
          <w:t>Indr</w:t>
        </w:r>
      </w:ins>
      <w:ins w:id="204" w:author="snila" w:date="2023-02-16T16:51:44Z">
        <w:r>
          <w:rPr>
            <w:rFonts w:hint="default" w:ascii="Times New Roman" w:hAnsi="Times New Roman" w:cs="Times New Roman"/>
            <w:b w:val="0"/>
            <w:bCs w:val="0"/>
            <w:sz w:val="24"/>
            <w:szCs w:val="24"/>
            <w:lang w:val="en-US"/>
            <w:rPrChange w:id="205" w:author="snila" w:date="2023-02-16T16:53:16Z">
              <w:rPr>
                <w:rFonts w:hint="default" w:ascii="Times New Roman" w:hAnsi="Times New Roman" w:cs="Times New Roman"/>
                <w:b/>
                <w:bCs/>
                <w:sz w:val="24"/>
                <w:szCs w:val="24"/>
                <w:lang w:val="en-US"/>
              </w:rPr>
            </w:rPrChange>
          </w:rPr>
          <w:t xml:space="preserve">anil </w:t>
        </w:r>
      </w:ins>
      <w:ins w:id="206" w:author="snila" w:date="2023-02-16T16:51:45Z">
        <w:r>
          <w:rPr>
            <w:rFonts w:hint="default" w:ascii="Times New Roman" w:hAnsi="Times New Roman" w:cs="Times New Roman"/>
            <w:b w:val="0"/>
            <w:bCs w:val="0"/>
            <w:sz w:val="24"/>
            <w:szCs w:val="24"/>
            <w:lang w:val="en-US"/>
            <w:rPrChange w:id="207" w:author="snila" w:date="2023-02-16T16:53:16Z">
              <w:rPr>
                <w:rFonts w:hint="default" w:ascii="Times New Roman" w:hAnsi="Times New Roman" w:cs="Times New Roman"/>
                <w:b/>
                <w:bCs/>
                <w:sz w:val="24"/>
                <w:szCs w:val="24"/>
                <w:lang w:val="en-US"/>
              </w:rPr>
            </w:rPrChange>
          </w:rPr>
          <w:t>Mu</w:t>
        </w:r>
      </w:ins>
      <w:ins w:id="208" w:author="snila" w:date="2023-02-16T16:51:46Z">
        <w:r>
          <w:rPr>
            <w:rFonts w:hint="default" w:ascii="Times New Roman" w:hAnsi="Times New Roman" w:cs="Times New Roman"/>
            <w:b w:val="0"/>
            <w:bCs w:val="0"/>
            <w:sz w:val="24"/>
            <w:szCs w:val="24"/>
            <w:lang w:val="en-US"/>
            <w:rPrChange w:id="209" w:author="snila" w:date="2023-02-16T16:53:16Z">
              <w:rPr>
                <w:rFonts w:hint="default" w:ascii="Times New Roman" w:hAnsi="Times New Roman" w:cs="Times New Roman"/>
                <w:b/>
                <w:bCs/>
                <w:sz w:val="24"/>
                <w:szCs w:val="24"/>
                <w:lang w:val="en-US"/>
              </w:rPr>
            </w:rPrChange>
          </w:rPr>
          <w:t>kho</w:t>
        </w:r>
      </w:ins>
      <w:ins w:id="210" w:author="snila" w:date="2023-02-16T16:51:47Z">
        <w:r>
          <w:rPr>
            <w:rFonts w:hint="default" w:ascii="Times New Roman" w:hAnsi="Times New Roman" w:cs="Times New Roman"/>
            <w:b w:val="0"/>
            <w:bCs w:val="0"/>
            <w:sz w:val="24"/>
            <w:szCs w:val="24"/>
            <w:lang w:val="en-US"/>
            <w:rPrChange w:id="211" w:author="snila" w:date="2023-02-16T16:53:16Z">
              <w:rPr>
                <w:rFonts w:hint="default" w:ascii="Times New Roman" w:hAnsi="Times New Roman" w:cs="Times New Roman"/>
                <w:b/>
                <w:bCs/>
                <w:sz w:val="24"/>
                <w:szCs w:val="24"/>
                <w:lang w:val="en-US"/>
              </w:rPr>
            </w:rPrChange>
          </w:rPr>
          <w:t>padh</w:t>
        </w:r>
      </w:ins>
      <w:ins w:id="212" w:author="snila" w:date="2023-02-16T16:51:48Z">
        <w:r>
          <w:rPr>
            <w:rFonts w:hint="default" w:ascii="Times New Roman" w:hAnsi="Times New Roman" w:cs="Times New Roman"/>
            <w:b w:val="0"/>
            <w:bCs w:val="0"/>
            <w:sz w:val="24"/>
            <w:szCs w:val="24"/>
            <w:lang w:val="en-US"/>
            <w:rPrChange w:id="213" w:author="snila" w:date="2023-02-16T16:53:16Z">
              <w:rPr>
                <w:rFonts w:hint="default" w:ascii="Times New Roman" w:hAnsi="Times New Roman" w:cs="Times New Roman"/>
                <w:b/>
                <w:bCs/>
                <w:sz w:val="24"/>
                <w:szCs w:val="24"/>
                <w:lang w:val="en-US"/>
              </w:rPr>
            </w:rPrChange>
          </w:rPr>
          <w:t>yay</w:t>
        </w:r>
      </w:ins>
      <w:ins w:id="214" w:author="snila" w:date="2023-02-16T16:51:50Z">
        <w:r>
          <w:rPr>
            <w:rFonts w:hint="default" w:ascii="Times New Roman" w:hAnsi="Times New Roman" w:cs="Times New Roman"/>
            <w:b w:val="0"/>
            <w:bCs w:val="0"/>
            <w:sz w:val="24"/>
            <w:szCs w:val="24"/>
            <w:lang w:val="en-US"/>
            <w:rPrChange w:id="215" w:author="snila" w:date="2023-02-16T16:53:16Z">
              <w:rPr>
                <w:rFonts w:hint="default" w:ascii="Times New Roman" w:hAnsi="Times New Roman" w:cs="Times New Roman"/>
                <w:b/>
                <w:bCs/>
                <w:sz w:val="24"/>
                <w:szCs w:val="24"/>
                <w:lang w:val="en-US"/>
              </w:rPr>
            </w:rPrChange>
          </w:rPr>
          <w:t>,</w:t>
        </w:r>
      </w:ins>
      <w:ins w:id="216" w:author="snila" w:date="2023-02-16T16:51:52Z">
        <w:r>
          <w:rPr>
            <w:rFonts w:hint="default" w:ascii="Times New Roman" w:hAnsi="Times New Roman" w:cs="Times New Roman"/>
            <w:b w:val="0"/>
            <w:bCs w:val="0"/>
            <w:sz w:val="24"/>
            <w:szCs w:val="24"/>
            <w:lang w:val="en-US"/>
            <w:rPrChange w:id="217" w:author="snila" w:date="2023-02-16T16:53:16Z">
              <w:rPr>
                <w:rFonts w:hint="default" w:ascii="Times New Roman" w:hAnsi="Times New Roman" w:cs="Times New Roman"/>
                <w:b/>
                <w:bCs/>
                <w:sz w:val="24"/>
                <w:szCs w:val="24"/>
                <w:lang w:val="en-US"/>
              </w:rPr>
            </w:rPrChange>
          </w:rPr>
          <w:t xml:space="preserve"> a</w:t>
        </w:r>
      </w:ins>
      <w:ins w:id="218" w:author="snila" w:date="2023-02-16T16:51:53Z">
        <w:r>
          <w:rPr>
            <w:rFonts w:hint="default" w:ascii="Times New Roman" w:hAnsi="Times New Roman" w:cs="Times New Roman"/>
            <w:b w:val="0"/>
            <w:bCs w:val="0"/>
            <w:sz w:val="24"/>
            <w:szCs w:val="24"/>
            <w:lang w:val="en-US"/>
            <w:rPrChange w:id="219" w:author="snila" w:date="2023-02-16T16:53:16Z">
              <w:rPr>
                <w:rFonts w:hint="default" w:ascii="Times New Roman" w:hAnsi="Times New Roman" w:cs="Times New Roman"/>
                <w:b/>
                <w:bCs/>
                <w:sz w:val="24"/>
                <w:szCs w:val="24"/>
                <w:lang w:val="en-US"/>
              </w:rPr>
            </w:rPrChange>
          </w:rPr>
          <w:t>nd N</w:t>
        </w:r>
      </w:ins>
      <w:ins w:id="220" w:author="snila" w:date="2023-02-16T16:51:54Z">
        <w:r>
          <w:rPr>
            <w:rFonts w:hint="default" w:ascii="Times New Roman" w:hAnsi="Times New Roman" w:cs="Times New Roman"/>
            <w:b w:val="0"/>
            <w:bCs w:val="0"/>
            <w:sz w:val="24"/>
            <w:szCs w:val="24"/>
            <w:lang w:val="en-US"/>
            <w:rPrChange w:id="221" w:author="snila" w:date="2023-02-16T16:53:16Z">
              <w:rPr>
                <w:rFonts w:hint="default" w:ascii="Times New Roman" w:hAnsi="Times New Roman" w:cs="Times New Roman"/>
                <w:b/>
                <w:bCs/>
                <w:sz w:val="24"/>
                <w:szCs w:val="24"/>
                <w:lang w:val="en-US"/>
              </w:rPr>
            </w:rPrChange>
          </w:rPr>
          <w:t>ilab</w:t>
        </w:r>
      </w:ins>
      <w:ins w:id="222" w:author="snila" w:date="2023-02-16T16:51:55Z">
        <w:r>
          <w:rPr>
            <w:rFonts w:hint="default" w:ascii="Times New Roman" w:hAnsi="Times New Roman" w:cs="Times New Roman"/>
            <w:b w:val="0"/>
            <w:bCs w:val="0"/>
            <w:sz w:val="24"/>
            <w:szCs w:val="24"/>
            <w:lang w:val="en-US"/>
            <w:rPrChange w:id="223" w:author="snila" w:date="2023-02-16T16:53:16Z">
              <w:rPr>
                <w:rFonts w:hint="default" w:ascii="Times New Roman" w:hAnsi="Times New Roman" w:cs="Times New Roman"/>
                <w:b/>
                <w:bCs/>
                <w:sz w:val="24"/>
                <w:szCs w:val="24"/>
                <w:lang w:val="en-US"/>
              </w:rPr>
            </w:rPrChange>
          </w:rPr>
          <w:t>ja S</w:t>
        </w:r>
      </w:ins>
      <w:ins w:id="224" w:author="snila" w:date="2023-02-16T16:51:56Z">
        <w:r>
          <w:rPr>
            <w:rFonts w:hint="default" w:ascii="Times New Roman" w:hAnsi="Times New Roman" w:cs="Times New Roman"/>
            <w:b w:val="0"/>
            <w:bCs w:val="0"/>
            <w:sz w:val="24"/>
            <w:szCs w:val="24"/>
            <w:lang w:val="en-US"/>
            <w:rPrChange w:id="225" w:author="snila" w:date="2023-02-16T16:53:16Z">
              <w:rPr>
                <w:rFonts w:hint="default" w:ascii="Times New Roman" w:hAnsi="Times New Roman" w:cs="Times New Roman"/>
                <w:b/>
                <w:bCs/>
                <w:sz w:val="24"/>
                <w:szCs w:val="24"/>
                <w:lang w:val="en-US"/>
              </w:rPr>
            </w:rPrChange>
          </w:rPr>
          <w:t>ikdar</w:t>
        </w:r>
      </w:ins>
    </w:p>
    <w:p>
      <w:pPr>
        <w:spacing w:line="360" w:lineRule="auto"/>
        <w:jc w:val="both"/>
        <w:rPr>
          <w:ins w:id="226" w:author="snila" w:date="2023-02-16T16:53:27Z"/>
          <w:rFonts w:hint="default" w:ascii="Times New Roman" w:hAnsi="Times New Roman" w:cs="Times New Roman"/>
          <w:b w:val="0"/>
          <w:bCs w:val="0"/>
          <w:sz w:val="24"/>
          <w:szCs w:val="24"/>
          <w:lang w:val="en-US"/>
        </w:rPr>
      </w:pPr>
      <w:ins w:id="227" w:author="snila" w:date="2023-02-16T16:53:20Z">
        <w:r>
          <w:rPr>
            <w:rFonts w:hint="default" w:ascii="Times New Roman" w:hAnsi="Times New Roman" w:cs="Times New Roman"/>
            <w:b w:val="0"/>
            <w:bCs w:val="0"/>
            <w:sz w:val="24"/>
            <w:szCs w:val="24"/>
            <w:lang w:val="en-US"/>
          </w:rPr>
          <w:t>Indi</w:t>
        </w:r>
      </w:ins>
      <w:ins w:id="228" w:author="snila" w:date="2023-02-16T16:53:21Z">
        <w:r>
          <w:rPr>
            <w:rFonts w:hint="default" w:ascii="Times New Roman" w:hAnsi="Times New Roman" w:cs="Times New Roman"/>
            <w:b w:val="0"/>
            <w:bCs w:val="0"/>
            <w:sz w:val="24"/>
            <w:szCs w:val="24"/>
            <w:lang w:val="en-US"/>
          </w:rPr>
          <w:t>an S</w:t>
        </w:r>
      </w:ins>
      <w:ins w:id="229" w:author="snila" w:date="2023-02-16T16:53:22Z">
        <w:r>
          <w:rPr>
            <w:rFonts w:hint="default" w:ascii="Times New Roman" w:hAnsi="Times New Roman" w:cs="Times New Roman"/>
            <w:b w:val="0"/>
            <w:bCs w:val="0"/>
            <w:sz w:val="24"/>
            <w:szCs w:val="24"/>
            <w:lang w:val="en-US"/>
          </w:rPr>
          <w:t>tatis</w:t>
        </w:r>
      </w:ins>
      <w:ins w:id="230" w:author="snila" w:date="2023-02-16T16:53:23Z">
        <w:r>
          <w:rPr>
            <w:rFonts w:hint="default" w:ascii="Times New Roman" w:hAnsi="Times New Roman" w:cs="Times New Roman"/>
            <w:b w:val="0"/>
            <w:bCs w:val="0"/>
            <w:sz w:val="24"/>
            <w:szCs w:val="24"/>
            <w:lang w:val="en-US"/>
          </w:rPr>
          <w:t xml:space="preserve">tical </w:t>
        </w:r>
      </w:ins>
      <w:ins w:id="231" w:author="snila" w:date="2023-02-16T16:53:24Z">
        <w:r>
          <w:rPr>
            <w:rFonts w:hint="default" w:ascii="Times New Roman" w:hAnsi="Times New Roman" w:cs="Times New Roman"/>
            <w:b w:val="0"/>
            <w:bCs w:val="0"/>
            <w:sz w:val="24"/>
            <w:szCs w:val="24"/>
            <w:lang w:val="en-US"/>
          </w:rPr>
          <w:t>Insti</w:t>
        </w:r>
      </w:ins>
      <w:ins w:id="232" w:author="snila" w:date="2023-02-16T16:53:25Z">
        <w:r>
          <w:rPr>
            <w:rFonts w:hint="default" w:ascii="Times New Roman" w:hAnsi="Times New Roman" w:cs="Times New Roman"/>
            <w:b w:val="0"/>
            <w:bCs w:val="0"/>
            <w:sz w:val="24"/>
            <w:szCs w:val="24"/>
            <w:lang w:val="en-US"/>
          </w:rPr>
          <w:t>tute</w:t>
        </w:r>
      </w:ins>
      <w:ins w:id="233" w:author="snila" w:date="2023-02-16T16:53:26Z">
        <w:r>
          <w:rPr>
            <w:rFonts w:hint="default" w:ascii="Times New Roman" w:hAnsi="Times New Roman" w:cs="Times New Roman"/>
            <w:b w:val="0"/>
            <w:bCs w:val="0"/>
            <w:sz w:val="24"/>
            <w:szCs w:val="24"/>
            <w:lang w:val="en-US"/>
          </w:rPr>
          <w:t>,</w:t>
        </w:r>
      </w:ins>
    </w:p>
    <w:p>
      <w:pPr>
        <w:spacing w:line="360" w:lineRule="auto"/>
        <w:jc w:val="both"/>
        <w:rPr>
          <w:ins w:id="234" w:author="snila" w:date="2023-02-16T16:53:36Z"/>
          <w:rFonts w:hint="default" w:ascii="Times New Roman" w:hAnsi="Times New Roman" w:cs="Times New Roman"/>
          <w:b w:val="0"/>
          <w:bCs w:val="0"/>
          <w:sz w:val="24"/>
          <w:szCs w:val="24"/>
          <w:lang w:val="en-US"/>
        </w:rPr>
      </w:pPr>
      <w:ins w:id="235" w:author="snila" w:date="2023-02-16T16:53:28Z">
        <w:r>
          <w:rPr>
            <w:rFonts w:hint="default" w:ascii="Times New Roman" w:hAnsi="Times New Roman" w:cs="Times New Roman"/>
            <w:b w:val="0"/>
            <w:bCs w:val="0"/>
            <w:sz w:val="24"/>
            <w:szCs w:val="24"/>
            <w:lang w:val="en-US"/>
          </w:rPr>
          <w:t>Jad</w:t>
        </w:r>
      </w:ins>
      <w:ins w:id="236" w:author="snila" w:date="2023-02-16T16:53:29Z">
        <w:r>
          <w:rPr>
            <w:rFonts w:hint="default" w:ascii="Times New Roman" w:hAnsi="Times New Roman" w:cs="Times New Roman"/>
            <w:b w:val="0"/>
            <w:bCs w:val="0"/>
            <w:sz w:val="24"/>
            <w:szCs w:val="24"/>
            <w:lang w:val="en-US"/>
          </w:rPr>
          <w:t>a</w:t>
        </w:r>
      </w:ins>
      <w:ins w:id="237" w:author="snila" w:date="2023-02-16T16:53:30Z">
        <w:r>
          <w:rPr>
            <w:rFonts w:hint="default" w:ascii="Times New Roman" w:hAnsi="Times New Roman" w:cs="Times New Roman"/>
            <w:b w:val="0"/>
            <w:bCs w:val="0"/>
            <w:sz w:val="24"/>
            <w:szCs w:val="24"/>
            <w:lang w:val="en-US"/>
          </w:rPr>
          <w:t>vp</w:t>
        </w:r>
      </w:ins>
      <w:ins w:id="238" w:author="snila" w:date="2023-02-16T16:53:31Z">
        <w:r>
          <w:rPr>
            <w:rFonts w:hint="default" w:ascii="Times New Roman" w:hAnsi="Times New Roman" w:cs="Times New Roman"/>
            <w:b w:val="0"/>
            <w:bCs w:val="0"/>
            <w:sz w:val="24"/>
            <w:szCs w:val="24"/>
            <w:lang w:val="en-US"/>
          </w:rPr>
          <w:t>ur Un</w:t>
        </w:r>
      </w:ins>
      <w:ins w:id="239" w:author="snila" w:date="2023-02-16T16:53:32Z">
        <w:r>
          <w:rPr>
            <w:rFonts w:hint="default" w:ascii="Times New Roman" w:hAnsi="Times New Roman" w:cs="Times New Roman"/>
            <w:b w:val="0"/>
            <w:bCs w:val="0"/>
            <w:sz w:val="24"/>
            <w:szCs w:val="24"/>
            <w:lang w:val="en-US"/>
          </w:rPr>
          <w:t>ivers</w:t>
        </w:r>
      </w:ins>
      <w:ins w:id="240" w:author="snila" w:date="2023-02-16T16:53:33Z">
        <w:r>
          <w:rPr>
            <w:rFonts w:hint="default" w:ascii="Times New Roman" w:hAnsi="Times New Roman" w:cs="Times New Roman"/>
            <w:b w:val="0"/>
            <w:bCs w:val="0"/>
            <w:sz w:val="24"/>
            <w:szCs w:val="24"/>
            <w:lang w:val="en-US"/>
          </w:rPr>
          <w:t>i</w:t>
        </w:r>
      </w:ins>
      <w:ins w:id="241" w:author="snila" w:date="2023-02-16T16:53:34Z">
        <w:r>
          <w:rPr>
            <w:rFonts w:hint="default" w:ascii="Times New Roman" w:hAnsi="Times New Roman" w:cs="Times New Roman"/>
            <w:b w:val="0"/>
            <w:bCs w:val="0"/>
            <w:sz w:val="24"/>
            <w:szCs w:val="24"/>
            <w:lang w:val="en-US"/>
          </w:rPr>
          <w:t>t</w:t>
        </w:r>
      </w:ins>
      <w:ins w:id="242" w:author="snila" w:date="2023-02-16T16:53:35Z">
        <w:r>
          <w:rPr>
            <w:rFonts w:hint="default" w:ascii="Times New Roman" w:hAnsi="Times New Roman" w:cs="Times New Roman"/>
            <w:b w:val="0"/>
            <w:bCs w:val="0"/>
            <w:sz w:val="24"/>
            <w:szCs w:val="24"/>
            <w:lang w:val="en-US"/>
          </w:rPr>
          <w:t>y,</w:t>
        </w:r>
      </w:ins>
    </w:p>
    <w:p>
      <w:pPr>
        <w:spacing w:line="360" w:lineRule="auto"/>
        <w:jc w:val="both"/>
        <w:rPr>
          <w:ins w:id="243" w:author="snila" w:date="2023-02-16T16:53:40Z"/>
          <w:rFonts w:hint="default" w:ascii="Times New Roman" w:hAnsi="Times New Roman" w:cs="Times New Roman"/>
          <w:b w:val="0"/>
          <w:bCs w:val="0"/>
          <w:sz w:val="24"/>
          <w:szCs w:val="24"/>
          <w:lang w:val="en-US"/>
        </w:rPr>
      </w:pPr>
      <w:ins w:id="244" w:author="snila" w:date="2023-02-16T16:53:36Z">
        <w:r>
          <w:rPr>
            <w:rFonts w:hint="default" w:ascii="Times New Roman" w:hAnsi="Times New Roman" w:cs="Times New Roman"/>
            <w:b w:val="0"/>
            <w:bCs w:val="0"/>
            <w:sz w:val="24"/>
            <w:szCs w:val="24"/>
            <w:lang w:val="en-US"/>
          </w:rPr>
          <w:t>T</w:t>
        </w:r>
      </w:ins>
      <w:ins w:id="245" w:author="snila" w:date="2023-02-16T16:53:37Z">
        <w:r>
          <w:rPr>
            <w:rFonts w:hint="default" w:ascii="Times New Roman" w:hAnsi="Times New Roman" w:cs="Times New Roman"/>
            <w:b w:val="0"/>
            <w:bCs w:val="0"/>
            <w:sz w:val="24"/>
            <w:szCs w:val="24"/>
            <w:lang w:val="en-US"/>
          </w:rPr>
          <w:t>ata M</w:t>
        </w:r>
      </w:ins>
      <w:ins w:id="246" w:author="snila" w:date="2023-02-16T16:55:01Z">
        <w:r>
          <w:rPr>
            <w:rFonts w:hint="default" w:ascii="Times New Roman" w:hAnsi="Times New Roman" w:cs="Times New Roman"/>
            <w:b w:val="0"/>
            <w:bCs w:val="0"/>
            <w:sz w:val="24"/>
            <w:szCs w:val="24"/>
            <w:lang w:val="en-US"/>
          </w:rPr>
          <w:t>e</w:t>
        </w:r>
      </w:ins>
      <w:ins w:id="247" w:author="snila" w:date="2023-02-16T16:53:38Z">
        <w:r>
          <w:rPr>
            <w:rFonts w:hint="default" w:ascii="Times New Roman" w:hAnsi="Times New Roman" w:cs="Times New Roman"/>
            <w:b w:val="0"/>
            <w:bCs w:val="0"/>
            <w:sz w:val="24"/>
            <w:szCs w:val="24"/>
            <w:lang w:val="en-US"/>
          </w:rPr>
          <w:t>dical</w:t>
        </w:r>
      </w:ins>
      <w:ins w:id="248" w:author="snila" w:date="2023-02-16T16:53:39Z">
        <w:r>
          <w:rPr>
            <w:rFonts w:hint="default" w:ascii="Times New Roman" w:hAnsi="Times New Roman" w:cs="Times New Roman"/>
            <w:b w:val="0"/>
            <w:bCs w:val="0"/>
            <w:sz w:val="24"/>
            <w:szCs w:val="24"/>
            <w:lang w:val="en-US"/>
          </w:rPr>
          <w:t xml:space="preserve"> Cen</w:t>
        </w:r>
      </w:ins>
      <w:ins w:id="249" w:author="snila" w:date="2023-02-16T16:53:40Z">
        <w:r>
          <w:rPr>
            <w:rFonts w:hint="default" w:ascii="Times New Roman" w:hAnsi="Times New Roman" w:cs="Times New Roman"/>
            <w:b w:val="0"/>
            <w:bCs w:val="0"/>
            <w:sz w:val="24"/>
            <w:szCs w:val="24"/>
            <w:lang w:val="en-US"/>
          </w:rPr>
          <w:t>ter</w:t>
        </w:r>
      </w:ins>
    </w:p>
    <w:p>
      <w:pPr>
        <w:spacing w:line="360" w:lineRule="auto"/>
        <w:jc w:val="both"/>
        <w:rPr>
          <w:ins w:id="250" w:author="snila" w:date="2023-02-16T16:53:48Z"/>
          <w:rFonts w:hint="default" w:ascii="Times New Roman" w:hAnsi="Times New Roman" w:cs="Times New Roman"/>
          <w:b w:val="0"/>
          <w:bCs w:val="0"/>
          <w:sz w:val="24"/>
          <w:szCs w:val="24"/>
          <w:lang w:val="en-US"/>
        </w:rPr>
      </w:pPr>
      <w:ins w:id="251" w:author="snila" w:date="2023-02-16T16:53:42Z">
        <w:r>
          <w:rPr>
            <w:rFonts w:hint="default" w:ascii="Times New Roman" w:hAnsi="Times New Roman" w:cs="Times New Roman"/>
            <w:b w:val="0"/>
            <w:bCs w:val="0"/>
            <w:sz w:val="24"/>
            <w:szCs w:val="24"/>
            <w:lang w:val="en-US"/>
          </w:rPr>
          <w:t>M</w:t>
        </w:r>
      </w:ins>
      <w:ins w:id="252" w:author="snila" w:date="2023-02-16T16:53:43Z">
        <w:r>
          <w:rPr>
            <w:rFonts w:hint="default" w:ascii="Times New Roman" w:hAnsi="Times New Roman" w:cs="Times New Roman"/>
            <w:b w:val="0"/>
            <w:bCs w:val="0"/>
            <w:sz w:val="24"/>
            <w:szCs w:val="24"/>
            <w:lang w:val="en-US"/>
          </w:rPr>
          <w:t xml:space="preserve">edical </w:t>
        </w:r>
      </w:ins>
      <w:ins w:id="253" w:author="snila" w:date="2023-02-16T16:53:44Z">
        <w:r>
          <w:rPr>
            <w:rFonts w:hint="default" w:ascii="Times New Roman" w:hAnsi="Times New Roman" w:cs="Times New Roman"/>
            <w:b w:val="0"/>
            <w:bCs w:val="0"/>
            <w:sz w:val="24"/>
            <w:szCs w:val="24"/>
            <w:lang w:val="en-US"/>
          </w:rPr>
          <w:t>Colle</w:t>
        </w:r>
      </w:ins>
      <w:ins w:id="254" w:author="snila" w:date="2023-02-16T16:53:45Z">
        <w:r>
          <w:rPr>
            <w:rFonts w:hint="default" w:ascii="Times New Roman" w:hAnsi="Times New Roman" w:cs="Times New Roman"/>
            <w:b w:val="0"/>
            <w:bCs w:val="0"/>
            <w:sz w:val="24"/>
            <w:szCs w:val="24"/>
            <w:lang w:val="en-US"/>
          </w:rPr>
          <w:t xml:space="preserve">ge and </w:t>
        </w:r>
      </w:ins>
      <w:ins w:id="255" w:author="snila" w:date="2023-02-16T16:53:47Z">
        <w:r>
          <w:rPr>
            <w:rFonts w:hint="default" w:ascii="Times New Roman" w:hAnsi="Times New Roman" w:cs="Times New Roman"/>
            <w:b w:val="0"/>
            <w:bCs w:val="0"/>
            <w:sz w:val="24"/>
            <w:szCs w:val="24"/>
            <w:lang w:val="en-US"/>
          </w:rPr>
          <w:t>Hospit</w:t>
        </w:r>
      </w:ins>
      <w:ins w:id="256" w:author="snila" w:date="2023-02-16T16:53:48Z">
        <w:r>
          <w:rPr>
            <w:rFonts w:hint="default" w:ascii="Times New Roman" w:hAnsi="Times New Roman" w:cs="Times New Roman"/>
            <w:b w:val="0"/>
            <w:bCs w:val="0"/>
            <w:sz w:val="24"/>
            <w:szCs w:val="24"/>
            <w:lang w:val="en-US"/>
          </w:rPr>
          <w:t>al</w:t>
        </w:r>
      </w:ins>
    </w:p>
    <w:p>
      <w:pPr>
        <w:spacing w:line="360" w:lineRule="auto"/>
        <w:jc w:val="both"/>
        <w:rPr>
          <w:ins w:id="257" w:author="snila" w:date="2023-02-16T16:54:13Z"/>
          <w:rFonts w:hint="default" w:ascii="Times New Roman" w:hAnsi="Times New Roman" w:cs="Times New Roman"/>
          <w:b w:val="0"/>
          <w:bCs w:val="0"/>
          <w:sz w:val="24"/>
          <w:szCs w:val="24"/>
          <w:lang w:val="en-US"/>
        </w:rPr>
      </w:pPr>
      <w:ins w:id="258" w:author="snila" w:date="2023-02-16T16:53:51Z">
        <w:r>
          <w:rPr>
            <w:rFonts w:hint="default" w:ascii="Times New Roman" w:hAnsi="Times New Roman" w:cs="Times New Roman"/>
            <w:b w:val="0"/>
            <w:bCs w:val="0"/>
            <w:sz w:val="24"/>
            <w:szCs w:val="24"/>
            <w:lang w:val="en-US"/>
          </w:rPr>
          <w:t>A</w:t>
        </w:r>
      </w:ins>
      <w:ins w:id="259" w:author="snila" w:date="2023-02-16T16:53:52Z">
        <w:r>
          <w:rPr>
            <w:rFonts w:hint="default" w:ascii="Times New Roman" w:hAnsi="Times New Roman" w:cs="Times New Roman"/>
            <w:b w:val="0"/>
            <w:bCs w:val="0"/>
            <w:sz w:val="24"/>
            <w:szCs w:val="24"/>
            <w:lang w:val="en-US"/>
          </w:rPr>
          <w:t>po</w:t>
        </w:r>
      </w:ins>
      <w:ins w:id="260" w:author="snila" w:date="2023-02-16T16:53:53Z">
        <w:r>
          <w:rPr>
            <w:rFonts w:hint="default" w:ascii="Times New Roman" w:hAnsi="Times New Roman" w:cs="Times New Roman"/>
            <w:b w:val="0"/>
            <w:bCs w:val="0"/>
            <w:sz w:val="24"/>
            <w:szCs w:val="24"/>
            <w:lang w:val="en-US"/>
          </w:rPr>
          <w:t>llo</w:t>
        </w:r>
      </w:ins>
      <w:ins w:id="261" w:author="snila" w:date="2023-02-16T16:53:54Z">
        <w:r>
          <w:rPr>
            <w:rFonts w:hint="default" w:ascii="Times New Roman" w:hAnsi="Times New Roman" w:cs="Times New Roman"/>
            <w:b w:val="0"/>
            <w:bCs w:val="0"/>
            <w:sz w:val="24"/>
            <w:szCs w:val="24"/>
            <w:lang w:val="en-US"/>
          </w:rPr>
          <w:t xml:space="preserve"> </w:t>
        </w:r>
      </w:ins>
      <w:ins w:id="262" w:author="snila" w:date="2023-02-16T16:54:05Z">
        <w:r>
          <w:rPr>
            <w:rFonts w:hint="default" w:ascii="Times New Roman" w:hAnsi="Times New Roman" w:cs="Times New Roman"/>
            <w:b w:val="0"/>
            <w:bCs w:val="0"/>
            <w:sz w:val="24"/>
            <w:szCs w:val="24"/>
            <w:lang w:val="en-US"/>
          </w:rPr>
          <w:t>M</w:t>
        </w:r>
      </w:ins>
      <w:ins w:id="263" w:author="snila" w:date="2023-02-16T16:54:06Z">
        <w:r>
          <w:rPr>
            <w:rFonts w:hint="default" w:ascii="Times New Roman" w:hAnsi="Times New Roman" w:cs="Times New Roman"/>
            <w:b w:val="0"/>
            <w:bCs w:val="0"/>
            <w:sz w:val="24"/>
            <w:szCs w:val="24"/>
            <w:lang w:val="en-US"/>
          </w:rPr>
          <w:t>u</w:t>
        </w:r>
      </w:ins>
      <w:ins w:id="264" w:author="snila" w:date="2023-02-16T16:54:07Z">
        <w:r>
          <w:rPr>
            <w:rFonts w:hint="default" w:ascii="Times New Roman" w:hAnsi="Times New Roman" w:cs="Times New Roman"/>
            <w:b w:val="0"/>
            <w:bCs w:val="0"/>
            <w:sz w:val="24"/>
            <w:szCs w:val="24"/>
            <w:lang w:val="en-US"/>
          </w:rPr>
          <w:t>lti</w:t>
        </w:r>
      </w:ins>
      <w:ins w:id="265" w:author="snila" w:date="2023-02-16T16:54:08Z">
        <w:r>
          <w:rPr>
            <w:rFonts w:hint="default" w:ascii="Times New Roman" w:hAnsi="Times New Roman" w:cs="Times New Roman"/>
            <w:b w:val="0"/>
            <w:bCs w:val="0"/>
            <w:sz w:val="24"/>
            <w:szCs w:val="24"/>
            <w:lang w:val="en-US"/>
          </w:rPr>
          <w:t xml:space="preserve"> </w:t>
        </w:r>
      </w:ins>
      <w:ins w:id="266" w:author="snila" w:date="2023-02-16T16:53:54Z">
        <w:r>
          <w:rPr>
            <w:rFonts w:hint="default" w:ascii="Times New Roman" w:hAnsi="Times New Roman" w:cs="Times New Roman"/>
            <w:b w:val="0"/>
            <w:bCs w:val="0"/>
            <w:sz w:val="24"/>
            <w:szCs w:val="24"/>
            <w:lang w:val="en-US"/>
          </w:rPr>
          <w:t>supe</w:t>
        </w:r>
      </w:ins>
      <w:ins w:id="267" w:author="snila" w:date="2023-02-16T16:53:55Z">
        <w:r>
          <w:rPr>
            <w:rFonts w:hint="default" w:ascii="Times New Roman" w:hAnsi="Times New Roman" w:cs="Times New Roman"/>
            <w:b w:val="0"/>
            <w:bCs w:val="0"/>
            <w:sz w:val="24"/>
            <w:szCs w:val="24"/>
            <w:lang w:val="en-US"/>
          </w:rPr>
          <w:t>rspe</w:t>
        </w:r>
      </w:ins>
      <w:ins w:id="268" w:author="snila" w:date="2023-02-16T16:53:56Z">
        <w:r>
          <w:rPr>
            <w:rFonts w:hint="default" w:ascii="Times New Roman" w:hAnsi="Times New Roman" w:cs="Times New Roman"/>
            <w:b w:val="0"/>
            <w:bCs w:val="0"/>
            <w:sz w:val="24"/>
            <w:szCs w:val="24"/>
            <w:lang w:val="en-US"/>
          </w:rPr>
          <w:t>ciali</w:t>
        </w:r>
      </w:ins>
      <w:ins w:id="269" w:author="snila" w:date="2023-02-16T16:53:57Z">
        <w:r>
          <w:rPr>
            <w:rFonts w:hint="default" w:ascii="Times New Roman" w:hAnsi="Times New Roman" w:cs="Times New Roman"/>
            <w:b w:val="0"/>
            <w:bCs w:val="0"/>
            <w:sz w:val="24"/>
            <w:szCs w:val="24"/>
            <w:lang w:val="en-US"/>
          </w:rPr>
          <w:t>ty</w:t>
        </w:r>
      </w:ins>
      <w:ins w:id="270" w:author="snila" w:date="2023-02-16T16:53:58Z">
        <w:r>
          <w:rPr>
            <w:rFonts w:hint="default" w:ascii="Times New Roman" w:hAnsi="Times New Roman" w:cs="Times New Roman"/>
            <w:b w:val="0"/>
            <w:bCs w:val="0"/>
            <w:sz w:val="24"/>
            <w:szCs w:val="24"/>
            <w:lang w:val="en-US"/>
          </w:rPr>
          <w:t xml:space="preserve"> hos</w:t>
        </w:r>
      </w:ins>
      <w:ins w:id="271" w:author="snila" w:date="2023-02-16T16:53:59Z">
        <w:r>
          <w:rPr>
            <w:rFonts w:hint="default" w:ascii="Times New Roman" w:hAnsi="Times New Roman" w:cs="Times New Roman"/>
            <w:b w:val="0"/>
            <w:bCs w:val="0"/>
            <w:sz w:val="24"/>
            <w:szCs w:val="24"/>
            <w:lang w:val="en-US"/>
          </w:rPr>
          <w:t>pital</w:t>
        </w:r>
      </w:ins>
      <w:ins w:id="272" w:author="snila" w:date="2023-02-16T16:54:01Z">
        <w:r>
          <w:rPr>
            <w:rFonts w:hint="default" w:ascii="Times New Roman" w:hAnsi="Times New Roman" w:cs="Times New Roman"/>
            <w:b w:val="0"/>
            <w:bCs w:val="0"/>
            <w:sz w:val="24"/>
            <w:szCs w:val="24"/>
            <w:lang w:val="en-US"/>
          </w:rPr>
          <w:t>,</w:t>
        </w:r>
      </w:ins>
    </w:p>
    <w:p>
      <w:pPr>
        <w:spacing w:line="360" w:lineRule="auto"/>
        <w:jc w:val="both"/>
        <w:rPr>
          <w:ins w:id="273" w:author="snila" w:date="2023-02-16T16:54:21Z"/>
          <w:rFonts w:hint="default" w:ascii="Times New Roman" w:hAnsi="Times New Roman" w:cs="Times New Roman"/>
          <w:b w:val="0"/>
          <w:bCs w:val="0"/>
          <w:sz w:val="24"/>
          <w:szCs w:val="24"/>
          <w:lang w:val="en-US"/>
        </w:rPr>
      </w:pPr>
      <w:ins w:id="274" w:author="snila" w:date="2023-02-16T16:54:14Z">
        <w:r>
          <w:rPr>
            <w:rFonts w:hint="default" w:ascii="Times New Roman" w:hAnsi="Times New Roman" w:cs="Times New Roman"/>
            <w:b w:val="0"/>
            <w:bCs w:val="0"/>
            <w:sz w:val="24"/>
            <w:szCs w:val="24"/>
            <w:lang w:val="en-US"/>
          </w:rPr>
          <w:t>IPGME</w:t>
        </w:r>
      </w:ins>
      <w:ins w:id="275" w:author="snila" w:date="2023-02-16T16:54:15Z">
        <w:r>
          <w:rPr>
            <w:rFonts w:hint="default" w:ascii="Times New Roman" w:hAnsi="Times New Roman" w:cs="Times New Roman"/>
            <w:b w:val="0"/>
            <w:bCs w:val="0"/>
            <w:sz w:val="24"/>
            <w:szCs w:val="24"/>
            <w:lang w:val="en-US"/>
          </w:rPr>
          <w:t xml:space="preserve">R </w:t>
        </w:r>
      </w:ins>
      <w:ins w:id="276" w:author="snila" w:date="2023-02-16T16:54:18Z">
        <w:r>
          <w:rPr>
            <w:rFonts w:hint="default" w:ascii="Times New Roman" w:hAnsi="Times New Roman" w:cs="Times New Roman"/>
            <w:b w:val="0"/>
            <w:bCs w:val="0"/>
            <w:sz w:val="24"/>
            <w:szCs w:val="24"/>
            <w:lang w:val="en-US"/>
          </w:rPr>
          <w:t xml:space="preserve">&amp; </w:t>
        </w:r>
      </w:ins>
      <w:ins w:id="277" w:author="snila" w:date="2023-02-16T16:54:19Z">
        <w:r>
          <w:rPr>
            <w:rFonts w:hint="default" w:ascii="Times New Roman" w:hAnsi="Times New Roman" w:cs="Times New Roman"/>
            <w:b w:val="0"/>
            <w:bCs w:val="0"/>
            <w:sz w:val="24"/>
            <w:szCs w:val="24"/>
            <w:lang w:val="en-US"/>
          </w:rPr>
          <w:t>SSKM</w:t>
        </w:r>
      </w:ins>
    </w:p>
    <w:p>
      <w:pPr>
        <w:spacing w:line="360" w:lineRule="auto"/>
        <w:jc w:val="both"/>
        <w:rPr>
          <w:ins w:id="278" w:author="snila" w:date="2023-02-16T16:54:33Z"/>
          <w:rFonts w:hint="default" w:ascii="Times New Roman" w:hAnsi="Times New Roman" w:cs="Times New Roman"/>
          <w:b w:val="0"/>
          <w:bCs w:val="0"/>
          <w:sz w:val="24"/>
          <w:szCs w:val="24"/>
          <w:lang w:val="en-US"/>
        </w:rPr>
      </w:pPr>
      <w:ins w:id="279" w:author="snila" w:date="2023-02-16T16:54:23Z">
        <w:r>
          <w:rPr>
            <w:rFonts w:hint="default" w:ascii="Times New Roman" w:hAnsi="Times New Roman" w:cs="Times New Roman"/>
            <w:b w:val="0"/>
            <w:bCs w:val="0"/>
            <w:sz w:val="24"/>
            <w:szCs w:val="24"/>
            <w:lang w:val="en-US"/>
          </w:rPr>
          <w:t>C</w:t>
        </w:r>
      </w:ins>
      <w:ins w:id="280" w:author="snila" w:date="2023-02-16T16:54:24Z">
        <w:r>
          <w:rPr>
            <w:rFonts w:hint="default" w:ascii="Times New Roman" w:hAnsi="Times New Roman" w:cs="Times New Roman"/>
            <w:b w:val="0"/>
            <w:bCs w:val="0"/>
            <w:sz w:val="24"/>
            <w:szCs w:val="24"/>
            <w:lang w:val="en-US"/>
          </w:rPr>
          <w:t>hit</w:t>
        </w:r>
      </w:ins>
      <w:ins w:id="281" w:author="snila" w:date="2023-02-16T16:54:25Z">
        <w:r>
          <w:rPr>
            <w:rFonts w:hint="default" w:ascii="Times New Roman" w:hAnsi="Times New Roman" w:cs="Times New Roman"/>
            <w:b w:val="0"/>
            <w:bCs w:val="0"/>
            <w:sz w:val="24"/>
            <w:szCs w:val="24"/>
            <w:lang w:val="en-US"/>
          </w:rPr>
          <w:t>taraj</w:t>
        </w:r>
      </w:ins>
      <w:ins w:id="282" w:author="snila" w:date="2023-02-16T16:54:26Z">
        <w:r>
          <w:rPr>
            <w:rFonts w:hint="default" w:ascii="Times New Roman" w:hAnsi="Times New Roman" w:cs="Times New Roman"/>
            <w:b w:val="0"/>
            <w:bCs w:val="0"/>
            <w:sz w:val="24"/>
            <w:szCs w:val="24"/>
            <w:lang w:val="en-US"/>
          </w:rPr>
          <w:t xml:space="preserve">an </w:t>
        </w:r>
      </w:ins>
      <w:ins w:id="283" w:author="snila" w:date="2023-02-16T16:54:27Z">
        <w:r>
          <w:rPr>
            <w:rFonts w:hint="default" w:ascii="Times New Roman" w:hAnsi="Times New Roman" w:cs="Times New Roman"/>
            <w:b w:val="0"/>
            <w:bCs w:val="0"/>
            <w:sz w:val="24"/>
            <w:szCs w:val="24"/>
            <w:lang w:val="en-US"/>
          </w:rPr>
          <w:t>Cance</w:t>
        </w:r>
      </w:ins>
      <w:ins w:id="284" w:author="snila" w:date="2023-02-16T16:54:28Z">
        <w:r>
          <w:rPr>
            <w:rFonts w:hint="default" w:ascii="Times New Roman" w:hAnsi="Times New Roman" w:cs="Times New Roman"/>
            <w:b w:val="0"/>
            <w:bCs w:val="0"/>
            <w:sz w:val="24"/>
            <w:szCs w:val="24"/>
            <w:lang w:val="en-US"/>
          </w:rPr>
          <w:t>r Rese</w:t>
        </w:r>
      </w:ins>
      <w:ins w:id="285" w:author="snila" w:date="2023-02-16T16:54:29Z">
        <w:r>
          <w:rPr>
            <w:rFonts w:hint="default" w:ascii="Times New Roman" w:hAnsi="Times New Roman" w:cs="Times New Roman"/>
            <w:b w:val="0"/>
            <w:bCs w:val="0"/>
            <w:sz w:val="24"/>
            <w:szCs w:val="24"/>
            <w:lang w:val="en-US"/>
          </w:rPr>
          <w:t>arch</w:t>
        </w:r>
      </w:ins>
      <w:ins w:id="286" w:author="snila" w:date="2023-02-16T16:54:30Z">
        <w:r>
          <w:rPr>
            <w:rFonts w:hint="default" w:ascii="Times New Roman" w:hAnsi="Times New Roman" w:cs="Times New Roman"/>
            <w:b w:val="0"/>
            <w:bCs w:val="0"/>
            <w:sz w:val="24"/>
            <w:szCs w:val="24"/>
            <w:lang w:val="en-US"/>
          </w:rPr>
          <w:t xml:space="preserve"> Ins</w:t>
        </w:r>
      </w:ins>
      <w:ins w:id="287" w:author="snila" w:date="2023-02-16T16:54:31Z">
        <w:r>
          <w:rPr>
            <w:rFonts w:hint="default" w:ascii="Times New Roman" w:hAnsi="Times New Roman" w:cs="Times New Roman"/>
            <w:b w:val="0"/>
            <w:bCs w:val="0"/>
            <w:sz w:val="24"/>
            <w:szCs w:val="24"/>
            <w:lang w:val="en-US"/>
          </w:rPr>
          <w:t>titute</w:t>
        </w:r>
      </w:ins>
    </w:p>
    <w:p>
      <w:pPr>
        <w:spacing w:line="360" w:lineRule="auto"/>
        <w:jc w:val="both"/>
        <w:rPr>
          <w:ins w:id="288" w:author="snila" w:date="2023-02-16T16:54:52Z"/>
          <w:rFonts w:hint="default" w:ascii="Times New Roman" w:hAnsi="Times New Roman" w:cs="Times New Roman"/>
          <w:b w:val="0"/>
          <w:bCs w:val="0"/>
          <w:sz w:val="24"/>
          <w:szCs w:val="24"/>
          <w:lang w:val="en-US"/>
        </w:rPr>
      </w:pPr>
      <w:ins w:id="289" w:author="snila" w:date="2023-02-16T16:54:33Z">
        <w:r>
          <w:rPr>
            <w:rFonts w:hint="default" w:ascii="Times New Roman" w:hAnsi="Times New Roman" w:cs="Times New Roman"/>
            <w:b w:val="0"/>
            <w:bCs w:val="0"/>
            <w:sz w:val="24"/>
            <w:szCs w:val="24"/>
            <w:lang w:val="en-US"/>
          </w:rPr>
          <w:t>U</w:t>
        </w:r>
      </w:ins>
      <w:ins w:id="290" w:author="snila" w:date="2023-02-16T16:54:34Z">
        <w:r>
          <w:rPr>
            <w:rFonts w:hint="default" w:ascii="Times New Roman" w:hAnsi="Times New Roman" w:cs="Times New Roman"/>
            <w:b w:val="0"/>
            <w:bCs w:val="0"/>
            <w:sz w:val="24"/>
            <w:szCs w:val="24"/>
            <w:lang w:val="en-US"/>
          </w:rPr>
          <w:t>nive</w:t>
        </w:r>
      </w:ins>
      <w:ins w:id="291" w:author="snila" w:date="2023-02-16T16:54:35Z">
        <w:r>
          <w:rPr>
            <w:rFonts w:hint="default" w:ascii="Times New Roman" w:hAnsi="Times New Roman" w:cs="Times New Roman"/>
            <w:b w:val="0"/>
            <w:bCs w:val="0"/>
            <w:sz w:val="24"/>
            <w:szCs w:val="24"/>
            <w:lang w:val="en-US"/>
          </w:rPr>
          <w:t>rsit</w:t>
        </w:r>
      </w:ins>
      <w:ins w:id="292" w:author="snila" w:date="2023-02-16T16:54:36Z">
        <w:r>
          <w:rPr>
            <w:rFonts w:hint="default" w:ascii="Times New Roman" w:hAnsi="Times New Roman" w:cs="Times New Roman"/>
            <w:b w:val="0"/>
            <w:bCs w:val="0"/>
            <w:sz w:val="24"/>
            <w:szCs w:val="24"/>
            <w:lang w:val="en-US"/>
          </w:rPr>
          <w:t>y o</w:t>
        </w:r>
      </w:ins>
      <w:ins w:id="293" w:author="snila" w:date="2023-02-16T16:54:37Z">
        <w:r>
          <w:rPr>
            <w:rFonts w:hint="default" w:ascii="Times New Roman" w:hAnsi="Times New Roman" w:cs="Times New Roman"/>
            <w:b w:val="0"/>
            <w:bCs w:val="0"/>
            <w:sz w:val="24"/>
            <w:szCs w:val="24"/>
            <w:lang w:val="en-US"/>
          </w:rPr>
          <w:t>f O</w:t>
        </w:r>
      </w:ins>
      <w:ins w:id="294" w:author="snila" w:date="2023-02-16T16:54:38Z">
        <w:r>
          <w:rPr>
            <w:rFonts w:hint="default" w:ascii="Times New Roman" w:hAnsi="Times New Roman" w:cs="Times New Roman"/>
            <w:b w:val="0"/>
            <w:bCs w:val="0"/>
            <w:sz w:val="24"/>
            <w:szCs w:val="24"/>
            <w:lang w:val="en-US"/>
          </w:rPr>
          <w:t>tag</w:t>
        </w:r>
      </w:ins>
      <w:ins w:id="295" w:author="snila" w:date="2023-02-16T16:54:39Z">
        <w:r>
          <w:rPr>
            <w:rFonts w:hint="default" w:ascii="Times New Roman" w:hAnsi="Times New Roman" w:cs="Times New Roman"/>
            <w:b w:val="0"/>
            <w:bCs w:val="0"/>
            <w:sz w:val="24"/>
            <w:szCs w:val="24"/>
            <w:lang w:val="en-US"/>
          </w:rPr>
          <w:t>o</w:t>
        </w:r>
      </w:ins>
      <w:ins w:id="296" w:author="snila" w:date="2023-02-16T16:54:45Z">
        <w:r>
          <w:rPr>
            <w:rFonts w:hint="default" w:ascii="Times New Roman" w:hAnsi="Times New Roman" w:cs="Times New Roman"/>
            <w:b w:val="0"/>
            <w:bCs w:val="0"/>
            <w:sz w:val="24"/>
            <w:szCs w:val="24"/>
            <w:lang w:val="en-US"/>
          </w:rPr>
          <w:t>.</w:t>
        </w:r>
      </w:ins>
    </w:p>
    <w:p>
      <w:pPr>
        <w:spacing w:line="360" w:lineRule="auto"/>
        <w:jc w:val="both"/>
        <w:rPr>
          <w:ins w:id="297" w:author="snila" w:date="2023-02-16T16:48:13Z"/>
          <w:rFonts w:hint="default" w:ascii="Times New Roman" w:hAnsi="Times New Roman" w:cs="Times New Roman"/>
          <w:b w:val="0"/>
          <w:bCs w:val="0"/>
          <w:sz w:val="24"/>
          <w:szCs w:val="24"/>
          <w:lang w:val="en-US"/>
          <w:rPrChange w:id="298" w:author="snila" w:date="2023-02-16T16:53:16Z">
            <w:rPr>
              <w:ins w:id="299" w:author="snila" w:date="2023-02-16T16:48:13Z"/>
              <w:rFonts w:hint="default" w:ascii="Times New Roman" w:hAnsi="Times New Roman" w:cs="Times New Roman"/>
              <w:sz w:val="24"/>
              <w:szCs w:val="24"/>
              <w:lang w:val="en-US"/>
            </w:rPr>
          </w:rPrChange>
        </w:rPr>
      </w:pPr>
      <w:ins w:id="300" w:author="snila" w:date="2023-02-16T16:54:54Z">
        <w:r>
          <w:rPr>
            <w:rFonts w:hint="default" w:ascii="Times New Roman" w:hAnsi="Times New Roman" w:cs="Times New Roman"/>
            <w:b w:val="0"/>
            <w:bCs w:val="0"/>
            <w:sz w:val="24"/>
            <w:szCs w:val="24"/>
            <w:lang w:val="en-US"/>
          </w:rPr>
          <w:t>JIS</w:t>
        </w:r>
      </w:ins>
    </w:p>
    <w:p>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Network Deconvulating Methylation Driven Genes In Pancreatic Cancer.</w:t>
      </w:r>
    </w:p>
    <w:p>
      <w:pPr>
        <w:spacing w:line="360" w:lineRule="auto"/>
        <w:jc w:val="both"/>
        <w:rPr>
          <w:del w:id="301" w:author="snila" w:date="2023-02-16T16:22:33Z"/>
          <w:rFonts w:ascii="Times New Roman" w:hAnsi="Times New Roman" w:cs="Times New Roman"/>
          <w:sz w:val="24"/>
          <w:szCs w:val="24"/>
          <w:lang w:val="en-IN"/>
        </w:rPr>
      </w:pPr>
    </w:p>
    <w:p>
      <w:pPr>
        <w:spacing w:line="360" w:lineRule="auto"/>
        <w:jc w:val="both"/>
        <w:rPr>
          <w:del w:id="302" w:author="snila" w:date="2023-02-16T16:22:33Z"/>
          <w:rFonts w:ascii="Times New Roman" w:hAnsi="Times New Roman" w:cs="Times New Roman"/>
          <w:sz w:val="24"/>
          <w:szCs w:val="24"/>
          <w:lang w:val="en-IN"/>
        </w:rPr>
      </w:pPr>
    </w:p>
    <w:p>
      <w:pPr>
        <w:spacing w:line="360" w:lineRule="auto"/>
        <w:jc w:val="both"/>
        <w:rPr>
          <w:rFonts w:ascii="Times New Roman" w:hAnsi="Times New Roman" w:cs="Times New Roman"/>
          <w:sz w:val="24"/>
          <w:szCs w:val="24"/>
          <w:lang w:val="en-IN"/>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INTRODUCTION:</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lang w:val="en-IN"/>
        </w:rPr>
      </w:pPr>
      <w:r>
        <w:rPr>
          <w:rFonts w:hint="default" w:ascii="Times New Roman" w:hAnsi="Times New Roman" w:cs="Times New Roman"/>
          <w:sz w:val="24"/>
          <w:szCs w:val="24"/>
          <w:lang w:val="en-US"/>
        </w:rPr>
        <w:t xml:space="preserve">Apprehending the reality behind the fundamental issue of cellular understanding is based on the perception that how different interpretation are depicted by same DNA sequence in varied cell types. Architecture of cellular phenotype is dominated by the genetic and epigenetic machinery as of today’s established determinants. Fact-finding on the epigenetic machinery discloses the importance of </w:t>
      </w:r>
      <w:r>
        <w:rPr>
          <w:rFonts w:ascii="Times New Roman" w:hAnsi="Times New Roman" w:cs="Times New Roman"/>
          <w:sz w:val="24"/>
          <w:szCs w:val="24"/>
        </w:rPr>
        <w:t xml:space="preserve">DNA methylation, </w:t>
      </w:r>
      <w:r>
        <w:rPr>
          <w:rFonts w:hint="default" w:ascii="Times New Roman" w:hAnsi="Times New Roman" w:cs="Times New Roman"/>
          <w:sz w:val="24"/>
          <w:szCs w:val="24"/>
          <w:lang w:val="en-US"/>
        </w:rPr>
        <w:t>which is a crucial</w:t>
      </w:r>
      <w:r>
        <w:rPr>
          <w:rFonts w:ascii="Times New Roman" w:hAnsi="Times New Roman" w:cs="Times New Roman"/>
          <w:sz w:val="24"/>
          <w:szCs w:val="24"/>
        </w:rPr>
        <w:t xml:space="preserve"> epigenetic mark</w:t>
      </w:r>
      <w:r>
        <w:rPr>
          <w:rFonts w:hint="default" w:ascii="Times New Roman" w:hAnsi="Times New Roman" w:cs="Times New Roman"/>
          <w:sz w:val="24"/>
          <w:szCs w:val="24"/>
          <w:lang w:val="en-US"/>
        </w:rPr>
        <w:t xml:space="preserve"> that fortifies the lifelong architecture of cellular identity.</w:t>
      </w:r>
      <w:r>
        <w:rPr>
          <w:rFonts w:ascii="Times New Roman" w:hAnsi="Times New Roman" w:cs="Times New Roman"/>
          <w:sz w:val="24"/>
          <w:szCs w:val="24"/>
        </w:rPr>
        <w:t>(</w:t>
      </w:r>
      <w:r>
        <w:rPr>
          <w:rFonts w:ascii="Times New Roman" w:hAnsi="Times New Roman" w:cs="Times New Roman"/>
          <w:sz w:val="24"/>
          <w:szCs w:val="24"/>
          <w:highlight w:val="yellow"/>
        </w:rPr>
        <w:t xml:space="preserve">DNA methylation atlas </w:t>
      </w:r>
      <w:r>
        <w:rPr>
          <w:rFonts w:ascii="Times New Roman" w:hAnsi="Times New Roman" w:cs="Times New Roman"/>
          <w:sz w:val="24"/>
          <w:szCs w:val="24"/>
        </w:rPr>
        <w:t>)</w:t>
      </w:r>
      <w:r>
        <w:rPr>
          <w:rFonts w:hint="default" w:ascii="Times New Roman" w:hAnsi="Times New Roman" w:cs="Times New Roman"/>
          <w:sz w:val="24"/>
          <w:szCs w:val="24"/>
          <w:lang w:val="en-IN"/>
        </w:rPr>
        <w:t xml:space="preserve"> Varied cancer types represents unique methylation patterns which modulates tumorogenesis and associated therapeutic outcomes concurrent with modulated gene expressions.</w:t>
      </w:r>
      <w:r>
        <w:rPr>
          <w:rFonts w:ascii="Times New Roman" w:hAnsi="Times New Roman" w:cs="Times New Roman"/>
          <w:sz w:val="24"/>
          <w:szCs w:val="24"/>
        </w:rPr>
        <w:t>(</w:t>
      </w:r>
      <w:r>
        <w:rPr>
          <w:rFonts w:ascii="Times New Roman" w:hAnsi="Times New Roman" w:cs="Times New Roman"/>
          <w:sz w:val="24"/>
          <w:szCs w:val="24"/>
          <w:highlight w:val="yellow"/>
        </w:rPr>
        <w:t>Prognostic Nomogram</w:t>
      </w:r>
      <w:r>
        <w:rPr>
          <w:rFonts w:hint="default" w:ascii="Times New Roman" w:hAnsi="Times New Roman" w:cs="Times New Roman"/>
          <w:sz w:val="24"/>
          <w:szCs w:val="24"/>
          <w:highlight w:val="yellow"/>
          <w:lang w:val="en-IN"/>
        </w:rPr>
        <w:t>/8</w:t>
      </w:r>
      <w:r>
        <w:rPr>
          <w:rFonts w:ascii="Times New Roman" w:hAnsi="Times New Roman" w:cs="Times New Roman"/>
          <w:sz w:val="24"/>
          <w:szCs w:val="24"/>
        </w:rPr>
        <w:t>)</w:t>
      </w:r>
      <w:r>
        <w:rPr>
          <w:rFonts w:hint="default" w:ascii="Times New Roman" w:hAnsi="Times New Roman" w:cs="Times New Roman"/>
          <w:sz w:val="24"/>
          <w:szCs w:val="24"/>
          <w:lang w:val="en-IN"/>
        </w:rPr>
        <w:t xml:space="preserve"> Henceforth integrative understanding of Methylation-regulated Differentially Expressed Genes (MeDEGs) might lead the path for better understanding of prognositcation, molecular subtyping and targeted therapeutic approaches.</w:t>
      </w:r>
      <w:r>
        <w:rPr>
          <w:rFonts w:ascii="Times New Roman" w:hAnsi="Times New Roman" w:cs="Times New Roman"/>
          <w:sz w:val="24"/>
          <w:szCs w:val="24"/>
        </w:rPr>
        <w:t>(</w:t>
      </w:r>
      <w:r>
        <w:rPr>
          <w:rFonts w:ascii="Times New Roman" w:hAnsi="Times New Roman" w:cs="Times New Roman"/>
          <w:sz w:val="24"/>
          <w:szCs w:val="24"/>
          <w:highlight w:val="yellow"/>
        </w:rPr>
        <w:t>Prognostic Nomogram</w:t>
      </w:r>
      <w:r>
        <w:rPr>
          <w:rFonts w:ascii="Times New Roman" w:hAnsi="Times New Roman" w:cs="Times New Roman"/>
          <w:sz w:val="24"/>
          <w:szCs w:val="24"/>
        </w:rPr>
        <w:t xml:space="preserve">)The </w:t>
      </w:r>
      <w:r>
        <w:rPr>
          <w:rFonts w:hint="default" w:ascii="Times New Roman" w:hAnsi="Times New Roman" w:cs="Times New Roman"/>
          <w:sz w:val="24"/>
          <w:szCs w:val="24"/>
          <w:lang w:val="en-IN"/>
        </w:rPr>
        <w:t>upsurge in accesibility of cross platform genetic and epigenetic datas has being colloquially supportive in terms of new model and integrative network development. Deconvulating the multiple dataframes and integrating them into suitable models serve as crucial checkpoints for clinical model development such as Nomogram associated patient survival prediction.</w:t>
      </w:r>
      <w:r>
        <w:rPr>
          <w:rFonts w:ascii="Times New Roman" w:hAnsi="Times New Roman" w:cs="Times New Roman"/>
          <w:sz w:val="24"/>
          <w:szCs w:val="24"/>
        </w:rPr>
        <w:t>(</w:t>
      </w:r>
      <w:r>
        <w:rPr>
          <w:rFonts w:ascii="Times New Roman" w:hAnsi="Times New Roman" w:cs="Times New Roman"/>
          <w:sz w:val="24"/>
          <w:szCs w:val="24"/>
          <w:highlight w:val="yellow"/>
        </w:rPr>
        <w:t>Methylation-eQTL</w:t>
      </w:r>
      <w:r>
        <w:rPr>
          <w:rFonts w:ascii="Times New Roman" w:hAnsi="Times New Roman" w:cs="Times New Roman"/>
          <w:sz w:val="24"/>
          <w:szCs w:val="24"/>
        </w:rPr>
        <w:t>)</w:t>
      </w:r>
      <w:r>
        <w:rPr>
          <w:rFonts w:hint="default" w:ascii="Times New Roman" w:hAnsi="Times New Roman" w:cs="Times New Roman"/>
          <w:sz w:val="24"/>
          <w:szCs w:val="24"/>
          <w:lang w:val="en-IN"/>
        </w:rPr>
        <w:t>DNA methylation altereed gene expression associated downstream effect</w:t>
      </w:r>
      <w:r>
        <w:rPr>
          <w:rFonts w:ascii="Times New Roman" w:hAnsi="Times New Roman" w:cs="Times New Roman"/>
          <w:sz w:val="24"/>
          <w:szCs w:val="24"/>
          <w:lang w:val="en-IN"/>
        </w:rPr>
        <w:t xml:space="preserve"> </w:t>
      </w:r>
      <w:r>
        <w:rPr>
          <w:rFonts w:hint="default" w:ascii="Times New Roman" w:hAnsi="Times New Roman" w:cs="Times New Roman"/>
          <w:sz w:val="24"/>
          <w:szCs w:val="24"/>
          <w:lang w:val="en-IN"/>
        </w:rPr>
        <w:t xml:space="preserve">on tumor phenotypes and its relevant corelation has provided sustainable apprehension in development of biomarkers for </w:t>
      </w:r>
      <w:r>
        <w:rPr>
          <w:rFonts w:ascii="Times New Roman" w:hAnsi="Times New Roman" w:cs="Times New Roman"/>
          <w:sz w:val="24"/>
          <w:szCs w:val="24"/>
        </w:rPr>
        <w:t>pancreatic cancer</w:t>
      </w:r>
      <w:r>
        <w:rPr>
          <w:rFonts w:hint="default" w:ascii="Times New Roman" w:hAnsi="Times New Roman" w:cs="Times New Roman"/>
          <w:sz w:val="24"/>
          <w:szCs w:val="24"/>
          <w:lang w:val="en-IN"/>
        </w:rPr>
        <w:t xml:space="preserve"> (PanCa).</w:t>
      </w:r>
      <w:r>
        <w:rPr>
          <w:rFonts w:ascii="Times New Roman" w:hAnsi="Times New Roman" w:cs="Times New Roman"/>
          <w:sz w:val="24"/>
          <w:szCs w:val="24"/>
        </w:rPr>
        <w:t>(</w:t>
      </w:r>
      <w:r>
        <w:rPr>
          <w:rFonts w:ascii="Times New Roman" w:hAnsi="Times New Roman" w:cs="Times New Roman"/>
          <w:sz w:val="24"/>
          <w:szCs w:val="24"/>
          <w:highlight w:val="yellow"/>
        </w:rPr>
        <w:t>Goggins, 2005</w:t>
      </w:r>
      <w:r>
        <w:rPr>
          <w:rFonts w:ascii="Times New Roman" w:hAnsi="Times New Roman" w:cs="Times New Roman"/>
          <w:sz w:val="24"/>
          <w:szCs w:val="24"/>
        </w:rPr>
        <w:t>)</w:t>
      </w:r>
      <w:r>
        <w:rPr>
          <w:rFonts w:hint="default" w:ascii="Times New Roman" w:hAnsi="Times New Roman" w:cs="Times New Roman"/>
          <w:sz w:val="24"/>
          <w:szCs w:val="24"/>
          <w:lang w:val="en-IN"/>
        </w:rPr>
        <w:t xml:space="preserve">  Globally, there is still an inadequate implementation of MeDEGs as therapeutic biomarkers. In course enhanced availability of,high-throughput data has upstream potentiality in utilizing MeDEGs as candidates for future research purposes.</w:t>
      </w:r>
      <w:r>
        <w:rPr>
          <w:rFonts w:ascii="Times New Roman" w:hAnsi="Times New Roman" w:cs="Times New Roman"/>
          <w:sz w:val="24"/>
          <w:szCs w:val="24"/>
          <w:lang w:val="en-IN"/>
        </w:rPr>
        <w:t>(</w:t>
      </w:r>
      <w:r>
        <w:rPr>
          <w:rFonts w:ascii="Times New Roman" w:hAnsi="Times New Roman" w:cs="Times New Roman"/>
          <w:sz w:val="24"/>
          <w:szCs w:val="24"/>
          <w:highlight w:val="yellow"/>
          <w:lang w:val="en-IN"/>
        </w:rPr>
        <w:t>MeDeG</w:t>
      </w:r>
      <w:r>
        <w:rPr>
          <w:rFonts w:ascii="Times New Roman" w:hAnsi="Times New Roman" w:cs="Times New Roman"/>
          <w:sz w:val="24"/>
          <w:szCs w:val="24"/>
          <w:lang w:val="en-IN"/>
        </w:rPr>
        <w:t>)</w:t>
      </w:r>
    </w:p>
    <w:p>
      <w:pPr>
        <w:spacing w:line="360" w:lineRule="auto"/>
        <w:jc w:val="both"/>
        <w:rPr>
          <w:rFonts w:ascii="Times New Roman" w:hAnsi="Times New Roman" w:cs="Times New Roman"/>
          <w:sz w:val="24"/>
          <w:szCs w:val="24"/>
          <w:highlight w:val="none"/>
          <w:lang w:val="en-IN"/>
        </w:rPr>
      </w:pPr>
      <w:r>
        <w:rPr>
          <w:rFonts w:hint="default" w:ascii="Times New Roman" w:hAnsi="Times New Roman" w:cs="Times New Roman"/>
          <w:sz w:val="24"/>
          <w:szCs w:val="24"/>
          <w:lang w:val="en-IN"/>
        </w:rPr>
        <w:t xml:space="preserve">Current </w:t>
      </w:r>
      <w:r>
        <w:rPr>
          <w:rFonts w:ascii="Times New Roman" w:hAnsi="Times New Roman" w:cs="Times New Roman"/>
          <w:sz w:val="24"/>
          <w:szCs w:val="24"/>
          <w:lang w:val="en-IN"/>
        </w:rPr>
        <w:t>era</w:t>
      </w:r>
      <w:r>
        <w:rPr>
          <w:rFonts w:hint="default" w:ascii="Times New Roman" w:hAnsi="Times New Roman" w:cs="Times New Roman"/>
          <w:sz w:val="24"/>
          <w:szCs w:val="24"/>
          <w:lang w:val="en-IN"/>
        </w:rPr>
        <w:t xml:space="preserve"> of digitalized health data implementation has increased in approaches based on </w:t>
      </w:r>
      <w:r>
        <w:rPr>
          <w:rFonts w:ascii="Times New Roman" w:hAnsi="Times New Roman" w:cs="Times New Roman"/>
          <w:sz w:val="24"/>
          <w:szCs w:val="24"/>
          <w:lang w:val="en-IN"/>
        </w:rPr>
        <w:t>artificial intelligence</w:t>
      </w:r>
      <w:r>
        <w:rPr>
          <w:rFonts w:hint="default" w:ascii="Times New Roman" w:hAnsi="Times New Roman" w:cs="Times New Roman"/>
          <w:sz w:val="24"/>
          <w:szCs w:val="24"/>
          <w:lang w:val="en-IN"/>
        </w:rPr>
        <w:t xml:space="preserve"> (AI)</w:t>
      </w:r>
      <w:r>
        <w:rPr>
          <w:rFonts w:ascii="Times New Roman" w:hAnsi="Times New Roman" w:cs="Times New Roman"/>
          <w:sz w:val="24"/>
          <w:szCs w:val="24"/>
          <w:lang w:val="en-IN"/>
        </w:rPr>
        <w:t xml:space="preserve"> and machine learning</w:t>
      </w:r>
      <w:r>
        <w:rPr>
          <w:rFonts w:hint="default" w:ascii="Times New Roman" w:hAnsi="Times New Roman" w:cs="Times New Roman"/>
          <w:sz w:val="24"/>
          <w:szCs w:val="24"/>
          <w:lang w:val="en-IN"/>
        </w:rPr>
        <w:t xml:space="preserve"> (ML) leading to development of tools concerning </w:t>
      </w:r>
      <w:r>
        <w:rPr>
          <w:rFonts w:ascii="Times New Roman" w:hAnsi="Times New Roman" w:cs="Times New Roman"/>
          <w:sz w:val="24"/>
          <w:szCs w:val="24"/>
          <w:lang w:val="en-IN"/>
        </w:rPr>
        <w:t>precision oncology</w:t>
      </w:r>
      <w:r>
        <w:rPr>
          <w:rFonts w:hint="default" w:ascii="Times New Roman" w:hAnsi="Times New Roman" w:cs="Times New Roman"/>
          <w:sz w:val="24"/>
          <w:szCs w:val="24"/>
          <w:lang w:val="en-IN"/>
        </w:rPr>
        <w:t>.</w:t>
      </w:r>
      <w:r>
        <w:rPr>
          <w:rFonts w:ascii="Times New Roman" w:hAnsi="Times New Roman" w:cs="Times New Roman"/>
          <w:sz w:val="24"/>
          <w:szCs w:val="24"/>
          <w:lang w:val="en-IN"/>
        </w:rPr>
        <w:t xml:space="preserve">  </w:t>
      </w:r>
      <w:r>
        <w:rPr>
          <w:rFonts w:hint="default" w:ascii="Times New Roman" w:hAnsi="Times New Roman" w:cs="Times New Roman"/>
          <w:sz w:val="24"/>
          <w:szCs w:val="24"/>
          <w:lang w:val="en-IN"/>
        </w:rPr>
        <w:t xml:space="preserve"> The methodologies used circumference around both unsupervised and supervised algorithms with support from funtional bioinformatical analysis for downstream validation of ML methodolgies. </w:t>
      </w:r>
      <w:r>
        <w:rPr>
          <w:rFonts w:ascii="Times New Roman" w:hAnsi="Times New Roman" w:cs="Times New Roman"/>
          <w:sz w:val="24"/>
          <w:szCs w:val="24"/>
          <w:lang w:val="en-IN"/>
        </w:rPr>
        <w:t>(</w:t>
      </w:r>
      <w:r>
        <w:rPr>
          <w:rFonts w:ascii="Times New Roman" w:hAnsi="Times New Roman" w:cs="Times New Roman"/>
          <w:sz w:val="24"/>
          <w:szCs w:val="24"/>
          <w:highlight w:val="yellow"/>
          <w:lang w:val="en-IN"/>
        </w:rPr>
        <w:t>Deep learning_GM</w:t>
      </w:r>
      <w:r>
        <w:rPr>
          <w:rFonts w:ascii="Times New Roman" w:hAnsi="Times New Roman" w:cs="Times New Roman"/>
          <w:sz w:val="24"/>
          <w:szCs w:val="24"/>
          <w:lang w:val="en-IN"/>
        </w:rPr>
        <w:t>)(</w:t>
      </w:r>
      <w:r>
        <w:rPr>
          <w:rFonts w:ascii="Times New Roman" w:hAnsi="Times New Roman" w:cs="Times New Roman"/>
          <w:sz w:val="24"/>
          <w:szCs w:val="24"/>
          <w:highlight w:val="yellow"/>
          <w:lang w:val="en-IN"/>
        </w:rPr>
        <w:t>ML_cance</w:t>
      </w:r>
      <w:r>
        <w:rPr>
          <w:rFonts w:ascii="Times New Roman" w:hAnsi="Times New Roman" w:cs="Times New Roman"/>
          <w:sz w:val="24"/>
          <w:szCs w:val="24"/>
          <w:lang w:val="en-IN"/>
        </w:rPr>
        <w:t>r)</w:t>
      </w:r>
      <w:r>
        <w:rPr>
          <w:rFonts w:hint="default" w:ascii="Times New Roman" w:hAnsi="Times New Roman" w:cs="Times New Roman"/>
          <w:sz w:val="24"/>
          <w:szCs w:val="24"/>
          <w:lang w:val="en-IN"/>
        </w:rPr>
        <w:t xml:space="preserve"> </w:t>
      </w:r>
      <w:r>
        <w:rPr>
          <w:rFonts w:ascii="Times New Roman" w:hAnsi="Times New Roman" w:cs="Times New Roman"/>
          <w:sz w:val="24"/>
          <w:szCs w:val="24"/>
          <w:lang w:val="en-IN"/>
        </w:rPr>
        <w:t xml:space="preserve">The </w:t>
      </w:r>
      <w:r>
        <w:rPr>
          <w:rFonts w:hint="default" w:ascii="Times New Roman" w:hAnsi="Times New Roman" w:cs="Times New Roman"/>
          <w:sz w:val="24"/>
          <w:szCs w:val="24"/>
          <w:lang w:val="en-IN"/>
        </w:rPr>
        <w:t>implications concerning subseting of cases</w:t>
      </w:r>
      <w:r>
        <w:rPr>
          <w:rFonts w:ascii="Times New Roman" w:hAnsi="Times New Roman" w:cs="Times New Roman"/>
          <w:sz w:val="24"/>
          <w:szCs w:val="24"/>
          <w:lang w:val="en-IN"/>
        </w:rPr>
        <w:t xml:space="preserve"> into high or low risk groups </w:t>
      </w:r>
      <w:r>
        <w:rPr>
          <w:rFonts w:hint="default" w:ascii="Times New Roman" w:hAnsi="Times New Roman" w:cs="Times New Roman"/>
          <w:sz w:val="24"/>
          <w:szCs w:val="24"/>
          <w:lang w:val="en-IN"/>
        </w:rPr>
        <w:t xml:space="preserve">based on cutoff’s typical for particular roles </w:t>
      </w:r>
      <w:r>
        <w:rPr>
          <w:rFonts w:ascii="Times New Roman" w:hAnsi="Times New Roman" w:cs="Times New Roman"/>
          <w:sz w:val="24"/>
          <w:szCs w:val="24"/>
          <w:lang w:val="en-IN"/>
        </w:rPr>
        <w:t>has</w:t>
      </w:r>
      <w:r>
        <w:rPr>
          <w:rFonts w:hint="default" w:ascii="Times New Roman" w:hAnsi="Times New Roman" w:cs="Times New Roman"/>
          <w:sz w:val="24"/>
          <w:szCs w:val="24"/>
          <w:lang w:val="en-IN"/>
        </w:rPr>
        <w:t xml:space="preserve"> supported</w:t>
      </w:r>
      <w:r>
        <w:rPr>
          <w:rFonts w:ascii="Times New Roman" w:hAnsi="Times New Roman" w:cs="Times New Roman"/>
          <w:sz w:val="24"/>
          <w:szCs w:val="24"/>
          <w:lang w:val="en-IN"/>
        </w:rPr>
        <w:t xml:space="preserve"> </w:t>
      </w:r>
      <w:r>
        <w:rPr>
          <w:rFonts w:hint="default" w:ascii="Times New Roman" w:hAnsi="Times New Roman" w:cs="Times New Roman"/>
          <w:sz w:val="24"/>
          <w:szCs w:val="24"/>
          <w:lang w:val="en-IN"/>
        </w:rPr>
        <w:t>numerous researchers</w:t>
      </w:r>
      <w:r>
        <w:rPr>
          <w:rFonts w:ascii="Times New Roman" w:hAnsi="Times New Roman" w:cs="Times New Roman"/>
          <w:sz w:val="24"/>
          <w:szCs w:val="24"/>
          <w:lang w:val="en-IN"/>
        </w:rPr>
        <w:t xml:space="preserve">, to </w:t>
      </w:r>
      <w:r>
        <w:rPr>
          <w:rFonts w:hint="default" w:ascii="Times New Roman" w:hAnsi="Times New Roman" w:cs="Times New Roman"/>
          <w:sz w:val="24"/>
          <w:szCs w:val="24"/>
          <w:lang w:val="en-IN"/>
        </w:rPr>
        <w:t>evaluate</w:t>
      </w:r>
      <w:r>
        <w:rPr>
          <w:rFonts w:ascii="Times New Roman" w:hAnsi="Times New Roman" w:cs="Times New Roman"/>
          <w:sz w:val="24"/>
          <w:szCs w:val="24"/>
          <w:lang w:val="en-IN"/>
        </w:rPr>
        <w:t xml:space="preserve"> the </w:t>
      </w:r>
      <w:r>
        <w:rPr>
          <w:rFonts w:hint="default" w:ascii="Times New Roman" w:hAnsi="Times New Roman" w:cs="Times New Roman"/>
          <w:sz w:val="24"/>
          <w:szCs w:val="24"/>
          <w:lang w:val="en-IN"/>
        </w:rPr>
        <w:t xml:space="preserve">implication </w:t>
      </w:r>
      <w:r>
        <w:rPr>
          <w:rFonts w:ascii="Times New Roman" w:hAnsi="Times New Roman" w:cs="Times New Roman"/>
          <w:sz w:val="24"/>
          <w:szCs w:val="24"/>
          <w:lang w:val="en-IN"/>
        </w:rPr>
        <w:t xml:space="preserve">of  ML </w:t>
      </w:r>
      <w:r>
        <w:rPr>
          <w:rFonts w:hint="default" w:ascii="Times New Roman" w:hAnsi="Times New Roman" w:cs="Times New Roman"/>
          <w:sz w:val="24"/>
          <w:szCs w:val="24"/>
          <w:lang w:val="en-IN"/>
        </w:rPr>
        <w:t>approaches</w:t>
      </w:r>
      <w:r>
        <w:rPr>
          <w:rFonts w:ascii="Times New Roman" w:hAnsi="Times New Roman" w:cs="Times New Roman"/>
          <w:sz w:val="24"/>
          <w:szCs w:val="24"/>
          <w:lang w:val="en-IN"/>
        </w:rPr>
        <w:t xml:space="preserve">. </w:t>
      </w:r>
      <w:r>
        <w:rPr>
          <w:rFonts w:hint="default" w:ascii="Times New Roman" w:hAnsi="Times New Roman" w:cs="Times New Roman"/>
          <w:sz w:val="24"/>
          <w:szCs w:val="24"/>
          <w:lang w:val="en-IN"/>
        </w:rPr>
        <w:t>Alongside</w:t>
      </w:r>
      <w:r>
        <w:rPr>
          <w:rFonts w:ascii="Times New Roman" w:hAnsi="Times New Roman" w:cs="Times New Roman"/>
          <w:sz w:val="24"/>
          <w:szCs w:val="24"/>
          <w:lang w:val="en-IN"/>
        </w:rPr>
        <w:t xml:space="preserve">, the </w:t>
      </w:r>
      <w:r>
        <w:rPr>
          <w:rFonts w:hint="default" w:ascii="Times New Roman" w:hAnsi="Times New Roman" w:cs="Times New Roman"/>
          <w:sz w:val="24"/>
          <w:szCs w:val="24"/>
          <w:lang w:val="en-IN"/>
        </w:rPr>
        <w:t xml:space="preserve">utility </w:t>
      </w:r>
      <w:r>
        <w:rPr>
          <w:rFonts w:ascii="Times New Roman" w:hAnsi="Times New Roman" w:cs="Times New Roman"/>
          <w:sz w:val="24"/>
          <w:szCs w:val="24"/>
          <w:lang w:val="en-IN"/>
        </w:rPr>
        <w:t xml:space="preserve">of ML </w:t>
      </w:r>
      <w:r>
        <w:rPr>
          <w:rFonts w:hint="default" w:ascii="Times New Roman" w:hAnsi="Times New Roman" w:cs="Times New Roman"/>
          <w:sz w:val="24"/>
          <w:szCs w:val="24"/>
          <w:lang w:val="en-IN"/>
        </w:rPr>
        <w:t>techniques</w:t>
      </w:r>
      <w:r>
        <w:rPr>
          <w:rFonts w:ascii="Times New Roman" w:hAnsi="Times New Roman" w:cs="Times New Roman"/>
          <w:sz w:val="24"/>
          <w:szCs w:val="24"/>
          <w:lang w:val="en-IN"/>
        </w:rPr>
        <w:t xml:space="preserve"> to </w:t>
      </w:r>
      <w:r>
        <w:rPr>
          <w:rFonts w:hint="default" w:ascii="Times New Roman" w:hAnsi="Times New Roman" w:cs="Times New Roman"/>
          <w:sz w:val="24"/>
          <w:szCs w:val="24"/>
          <w:lang w:val="en-IN"/>
        </w:rPr>
        <w:t>identify</w:t>
      </w:r>
      <w:r>
        <w:rPr>
          <w:rFonts w:ascii="Times New Roman" w:hAnsi="Times New Roman" w:cs="Times New Roman"/>
          <w:sz w:val="24"/>
          <w:szCs w:val="24"/>
          <w:lang w:val="en-IN"/>
        </w:rPr>
        <w:t xml:space="preserve"> </w:t>
      </w:r>
      <w:r>
        <w:rPr>
          <w:rFonts w:hint="default" w:ascii="Times New Roman" w:hAnsi="Times New Roman" w:cs="Times New Roman"/>
          <w:sz w:val="24"/>
          <w:szCs w:val="24"/>
          <w:lang w:val="en-IN"/>
        </w:rPr>
        <w:t xml:space="preserve">relevant variants </w:t>
      </w:r>
      <w:r>
        <w:rPr>
          <w:rFonts w:ascii="Times New Roman" w:hAnsi="Times New Roman" w:cs="Times New Roman"/>
          <w:sz w:val="24"/>
          <w:szCs w:val="24"/>
          <w:lang w:val="en-IN"/>
        </w:rPr>
        <w:t xml:space="preserve">from </w:t>
      </w:r>
      <w:r>
        <w:rPr>
          <w:rFonts w:hint="default" w:ascii="Times New Roman" w:hAnsi="Times New Roman" w:cs="Times New Roman"/>
          <w:sz w:val="24"/>
          <w:szCs w:val="24"/>
          <w:lang w:val="en-IN"/>
        </w:rPr>
        <w:t>big biological datas</w:t>
      </w:r>
      <w:r>
        <w:rPr>
          <w:rFonts w:ascii="Times New Roman" w:hAnsi="Times New Roman" w:cs="Times New Roman"/>
          <w:sz w:val="24"/>
          <w:szCs w:val="24"/>
          <w:lang w:val="en-IN"/>
        </w:rPr>
        <w:t xml:space="preserve"> </w:t>
      </w:r>
      <w:r>
        <w:rPr>
          <w:rFonts w:hint="default" w:ascii="Times New Roman" w:hAnsi="Times New Roman" w:cs="Times New Roman"/>
          <w:sz w:val="24"/>
          <w:szCs w:val="24"/>
          <w:lang w:val="en-IN"/>
        </w:rPr>
        <w:t xml:space="preserve">validates </w:t>
      </w:r>
      <w:r>
        <w:rPr>
          <w:rFonts w:ascii="Times New Roman" w:hAnsi="Times New Roman" w:cs="Times New Roman"/>
          <w:sz w:val="24"/>
          <w:szCs w:val="24"/>
          <w:lang w:val="en-IN"/>
        </w:rPr>
        <w:t xml:space="preserve">their importance. </w:t>
      </w:r>
      <w:r>
        <w:rPr>
          <w:rFonts w:hint="default" w:ascii="Times New Roman" w:hAnsi="Times New Roman" w:cs="Times New Roman"/>
          <w:sz w:val="24"/>
          <w:szCs w:val="24"/>
          <w:lang w:val="en-IN"/>
        </w:rPr>
        <w:t xml:space="preserve">Several </w:t>
      </w:r>
      <w:r>
        <w:rPr>
          <w:rFonts w:ascii="Times New Roman" w:hAnsi="Times New Roman" w:cs="Times New Roman"/>
          <w:sz w:val="24"/>
          <w:szCs w:val="24"/>
          <w:lang w:val="en-IN"/>
        </w:rPr>
        <w:t>techniques, including Decision Trees (DTs)</w:t>
      </w:r>
      <w:r>
        <w:rPr>
          <w:rFonts w:hint="default" w:ascii="Times New Roman" w:hAnsi="Times New Roman" w:cs="Times New Roman"/>
          <w:sz w:val="24"/>
          <w:szCs w:val="24"/>
          <w:lang w:val="en-IN"/>
        </w:rPr>
        <w:t xml:space="preserve">, Random Forest (RF), K-Neighroust neighbour, K-means and logistic regressions such as Adaptive LASSO (AL) and </w:t>
      </w:r>
      <w:r>
        <w:rPr>
          <w:rFonts w:ascii="Times New Roman" w:hAnsi="Times New Roman" w:cs="Times New Roman"/>
          <w:sz w:val="24"/>
          <w:szCs w:val="24"/>
          <w:lang w:val="en-IN"/>
        </w:rPr>
        <w:t xml:space="preserve">Support Vector Machines (SVMs)  have been </w:t>
      </w:r>
      <w:r>
        <w:rPr>
          <w:rFonts w:hint="default" w:ascii="Times New Roman" w:hAnsi="Times New Roman" w:cs="Times New Roman"/>
          <w:sz w:val="24"/>
          <w:szCs w:val="24"/>
          <w:lang w:val="en-IN"/>
        </w:rPr>
        <w:t>vividly implicated</w:t>
      </w:r>
      <w:r>
        <w:rPr>
          <w:rFonts w:ascii="Times New Roman" w:hAnsi="Times New Roman" w:cs="Times New Roman"/>
          <w:sz w:val="24"/>
          <w:szCs w:val="24"/>
          <w:lang w:val="en-IN"/>
        </w:rPr>
        <w:t xml:space="preserve"> in </w:t>
      </w:r>
      <w:r>
        <w:rPr>
          <w:rFonts w:hint="default" w:ascii="Times New Roman" w:hAnsi="Times New Roman" w:cs="Times New Roman"/>
          <w:sz w:val="24"/>
          <w:szCs w:val="24"/>
          <w:lang w:val="en-IN"/>
        </w:rPr>
        <w:t>precision oncology</w:t>
      </w:r>
      <w:r>
        <w:rPr>
          <w:rFonts w:ascii="Times New Roman" w:hAnsi="Times New Roman" w:cs="Times New Roman"/>
          <w:sz w:val="24"/>
          <w:szCs w:val="24"/>
          <w:lang w:val="en-IN"/>
        </w:rPr>
        <w:t xml:space="preserve"> for the development of </w:t>
      </w:r>
      <w:r>
        <w:rPr>
          <w:rFonts w:hint="default" w:ascii="Times New Roman" w:hAnsi="Times New Roman" w:cs="Times New Roman"/>
          <w:sz w:val="24"/>
          <w:szCs w:val="24"/>
          <w:lang w:val="en-IN"/>
        </w:rPr>
        <w:t>prediction</w:t>
      </w:r>
      <w:r>
        <w:rPr>
          <w:rFonts w:ascii="Times New Roman" w:hAnsi="Times New Roman" w:cs="Times New Roman"/>
          <w:sz w:val="24"/>
          <w:szCs w:val="24"/>
          <w:lang w:val="en-IN"/>
        </w:rPr>
        <w:t xml:space="preserve"> models, </w:t>
      </w:r>
      <w:r>
        <w:rPr>
          <w:rFonts w:hint="default" w:ascii="Times New Roman" w:hAnsi="Times New Roman" w:cs="Times New Roman"/>
          <w:sz w:val="24"/>
          <w:szCs w:val="24"/>
          <w:lang w:val="en-IN"/>
        </w:rPr>
        <w:t xml:space="preserve">repurcession </w:t>
      </w:r>
      <w:r>
        <w:rPr>
          <w:rFonts w:ascii="Times New Roman" w:hAnsi="Times New Roman" w:cs="Times New Roman"/>
          <w:sz w:val="24"/>
          <w:szCs w:val="24"/>
          <w:lang w:val="en-IN"/>
        </w:rPr>
        <w:t xml:space="preserve">in </w:t>
      </w:r>
      <w:r>
        <w:rPr>
          <w:rFonts w:hint="default" w:ascii="Times New Roman" w:hAnsi="Times New Roman" w:cs="Times New Roman"/>
          <w:sz w:val="24"/>
          <w:szCs w:val="24"/>
          <w:lang w:val="en-IN"/>
        </w:rPr>
        <w:t>more sensitive and accurate</w:t>
      </w:r>
      <w:r>
        <w:rPr>
          <w:rFonts w:ascii="Times New Roman" w:hAnsi="Times New Roman" w:cs="Times New Roman"/>
          <w:sz w:val="24"/>
          <w:szCs w:val="24"/>
          <w:lang w:val="en-IN"/>
        </w:rPr>
        <w:t xml:space="preserve"> decision making.</w:t>
      </w:r>
      <w:r>
        <w:rPr>
          <w:rFonts w:ascii="Times New Roman" w:hAnsi="Times New Roman" w:cs="Times New Roman"/>
          <w:sz w:val="24"/>
          <w:szCs w:val="24"/>
          <w:highlight w:val="none"/>
          <w:lang w:val="en-IN"/>
        </w:rPr>
        <w:t xml:space="preserve">In this </w:t>
      </w:r>
      <w:r>
        <w:rPr>
          <w:rFonts w:hint="default" w:ascii="Times New Roman" w:hAnsi="Times New Roman" w:cs="Times New Roman"/>
          <w:sz w:val="24"/>
          <w:szCs w:val="24"/>
          <w:highlight w:val="none"/>
          <w:lang w:val="en-IN"/>
        </w:rPr>
        <w:t>article</w:t>
      </w:r>
      <w:r>
        <w:rPr>
          <w:rFonts w:ascii="Times New Roman" w:hAnsi="Times New Roman" w:cs="Times New Roman"/>
          <w:sz w:val="24"/>
          <w:szCs w:val="24"/>
          <w:highlight w:val="none"/>
          <w:lang w:val="en-IN"/>
        </w:rPr>
        <w:t>, we</w:t>
      </w:r>
      <w:r>
        <w:rPr>
          <w:rFonts w:hint="default" w:ascii="Times New Roman" w:hAnsi="Times New Roman" w:cs="Times New Roman"/>
          <w:sz w:val="24"/>
          <w:szCs w:val="24"/>
          <w:highlight w:val="none"/>
          <w:lang w:val="en-IN"/>
        </w:rPr>
        <w:t xml:space="preserve"> exhibited varied</w:t>
      </w:r>
      <w:r>
        <w:rPr>
          <w:rFonts w:ascii="Times New Roman" w:hAnsi="Times New Roman" w:cs="Times New Roman"/>
          <w:sz w:val="24"/>
          <w:szCs w:val="24"/>
          <w:highlight w:val="none"/>
          <w:lang w:val="en-IN"/>
        </w:rPr>
        <w:t xml:space="preserve"> </w:t>
      </w:r>
      <w:r>
        <w:rPr>
          <w:rFonts w:hint="default" w:ascii="Times New Roman" w:hAnsi="Times New Roman" w:cs="Times New Roman"/>
          <w:sz w:val="24"/>
          <w:szCs w:val="24"/>
          <w:highlight w:val="none"/>
          <w:lang w:val="en-IN"/>
        </w:rPr>
        <w:t xml:space="preserve">promising </w:t>
      </w:r>
      <w:r>
        <w:rPr>
          <w:rFonts w:ascii="Times New Roman" w:hAnsi="Times New Roman" w:cs="Times New Roman"/>
          <w:sz w:val="24"/>
          <w:szCs w:val="24"/>
          <w:highlight w:val="none"/>
          <w:lang w:val="en-IN"/>
        </w:rPr>
        <w:t xml:space="preserve">applications of DL in </w:t>
      </w:r>
      <w:r>
        <w:rPr>
          <w:rFonts w:hint="default" w:ascii="Times New Roman" w:hAnsi="Times New Roman" w:cs="Times New Roman"/>
          <w:sz w:val="24"/>
          <w:szCs w:val="24"/>
          <w:highlight w:val="none"/>
          <w:lang w:val="en-IN"/>
        </w:rPr>
        <w:t>context</w:t>
      </w:r>
      <w:r>
        <w:rPr>
          <w:rFonts w:ascii="Times New Roman" w:hAnsi="Times New Roman" w:cs="Times New Roman"/>
          <w:sz w:val="24"/>
          <w:szCs w:val="24"/>
          <w:highlight w:val="none"/>
          <w:lang w:val="en-IN"/>
        </w:rPr>
        <w:t xml:space="preserve"> of </w:t>
      </w:r>
      <w:r>
        <w:rPr>
          <w:rFonts w:hint="default" w:ascii="Times New Roman" w:hAnsi="Times New Roman" w:cs="Times New Roman"/>
          <w:sz w:val="24"/>
          <w:szCs w:val="24"/>
          <w:highlight w:val="none"/>
          <w:lang w:val="en-IN"/>
        </w:rPr>
        <w:t>PanCa</w:t>
      </w:r>
      <w:r>
        <w:rPr>
          <w:rFonts w:ascii="Times New Roman" w:hAnsi="Times New Roman" w:cs="Times New Roman"/>
          <w:sz w:val="24"/>
          <w:szCs w:val="24"/>
          <w:highlight w:val="none"/>
          <w:lang w:val="en-IN"/>
        </w:rPr>
        <w:t xml:space="preserve">, including, cancer </w:t>
      </w:r>
      <w:r>
        <w:rPr>
          <w:rFonts w:hint="default" w:ascii="Times New Roman" w:hAnsi="Times New Roman" w:cs="Times New Roman"/>
          <w:sz w:val="24"/>
          <w:szCs w:val="24"/>
          <w:highlight w:val="none"/>
          <w:lang w:val="en-IN"/>
        </w:rPr>
        <w:t>survival</w:t>
      </w:r>
      <w:r>
        <w:rPr>
          <w:rFonts w:ascii="Times New Roman" w:hAnsi="Times New Roman" w:cs="Times New Roman"/>
          <w:sz w:val="24"/>
          <w:szCs w:val="24"/>
          <w:highlight w:val="none"/>
          <w:lang w:val="en-IN"/>
        </w:rPr>
        <w:t xml:space="preserve">, prognostication, </w:t>
      </w:r>
      <w:r>
        <w:rPr>
          <w:rFonts w:hint="default" w:ascii="Times New Roman" w:hAnsi="Times New Roman" w:cs="Times New Roman"/>
          <w:sz w:val="24"/>
          <w:szCs w:val="24"/>
          <w:highlight w:val="none"/>
          <w:lang w:val="en-IN"/>
        </w:rPr>
        <w:t>clinico-</w:t>
      </w:r>
      <w:r>
        <w:rPr>
          <w:rFonts w:ascii="Times New Roman" w:hAnsi="Times New Roman" w:cs="Times New Roman"/>
          <w:sz w:val="24"/>
          <w:szCs w:val="24"/>
          <w:highlight w:val="none"/>
          <w:lang w:val="en-IN"/>
        </w:rPr>
        <w:t>histological inference</w:t>
      </w:r>
      <w:r>
        <w:rPr>
          <w:rFonts w:hint="default" w:ascii="Times New Roman" w:hAnsi="Times New Roman" w:cs="Times New Roman"/>
          <w:sz w:val="24"/>
          <w:szCs w:val="24"/>
          <w:highlight w:val="none"/>
          <w:lang w:val="en-IN"/>
        </w:rPr>
        <w:t>, role</w:t>
      </w:r>
      <w:r>
        <w:rPr>
          <w:rFonts w:ascii="Times New Roman" w:hAnsi="Times New Roman" w:cs="Times New Roman"/>
          <w:sz w:val="24"/>
          <w:szCs w:val="24"/>
          <w:highlight w:val="none"/>
          <w:lang w:val="en-IN"/>
        </w:rPr>
        <w:t xml:space="preserve"> of </w:t>
      </w:r>
      <w:r>
        <w:rPr>
          <w:rFonts w:hint="default" w:ascii="Times New Roman" w:hAnsi="Times New Roman" w:cs="Times New Roman"/>
          <w:sz w:val="24"/>
          <w:szCs w:val="24"/>
          <w:highlight w:val="none"/>
          <w:lang w:val="en-IN"/>
        </w:rPr>
        <w:t xml:space="preserve">epigenetic </w:t>
      </w:r>
      <w:r>
        <w:rPr>
          <w:rFonts w:ascii="Times New Roman" w:hAnsi="Times New Roman" w:cs="Times New Roman"/>
          <w:sz w:val="24"/>
          <w:szCs w:val="24"/>
          <w:highlight w:val="none"/>
          <w:lang w:val="en-IN"/>
        </w:rPr>
        <w:t xml:space="preserve">characteristics, </w:t>
      </w:r>
      <w:r>
        <w:rPr>
          <w:rFonts w:hint="default" w:ascii="Times New Roman" w:hAnsi="Times New Roman" w:cs="Times New Roman"/>
          <w:sz w:val="24"/>
          <w:szCs w:val="24"/>
          <w:highlight w:val="none"/>
          <w:lang w:val="en-IN"/>
        </w:rPr>
        <w:t>and associated gene level expression alterations</w:t>
      </w:r>
      <w:r>
        <w:rPr>
          <w:rFonts w:ascii="Times New Roman" w:hAnsi="Times New Roman" w:cs="Times New Roman"/>
          <w:sz w:val="24"/>
          <w:szCs w:val="24"/>
          <w:highlight w:val="none"/>
          <w:lang w:val="en-IN"/>
        </w:rPr>
        <w:t>.</w:t>
      </w:r>
    </w:p>
    <w:p>
      <w:pPr>
        <w:spacing w:line="360" w:lineRule="auto"/>
        <w:jc w:val="both"/>
        <w:rPr>
          <w:rFonts w:hint="default" w:ascii="Times New Roman" w:hAnsi="Times New Roman" w:cs="Times New Roman"/>
          <w:sz w:val="24"/>
          <w:szCs w:val="24"/>
          <w:lang w:val="en-IN"/>
        </w:rPr>
      </w:pPr>
    </w:p>
    <w:p>
      <w:pPr>
        <w:spacing w:line="360" w:lineRule="auto"/>
        <w:jc w:val="both"/>
        <w:rPr>
          <w:rFonts w:ascii="Times New Roman" w:hAnsi="Times New Roman" w:cs="Times New Roman"/>
          <w:sz w:val="24"/>
          <w:szCs w:val="24"/>
          <w:lang w:val="en-IN"/>
        </w:rPr>
      </w:pPr>
    </w:p>
    <w:p>
      <w:pPr>
        <w:spacing w:line="360" w:lineRule="auto"/>
        <w:jc w:val="both"/>
        <w:rPr>
          <w:rFonts w:ascii="Times New Roman" w:hAnsi="Times New Roman" w:cs="Times New Roman"/>
          <w:b/>
          <w:bCs/>
          <w:sz w:val="24"/>
          <w:szCs w:val="24"/>
          <w:lang w:val="en-IN"/>
        </w:rPr>
      </w:pPr>
    </w:p>
    <w:p>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METHODOLOGY: </w:t>
      </w:r>
    </w:p>
    <w:p>
      <w:pPr>
        <w:spacing w:line="360" w:lineRule="auto"/>
        <w:jc w:val="both"/>
        <w:rPr>
          <w:rFonts w:ascii="Times New Roman" w:hAnsi="Times New Roman" w:cs="Times New Roman"/>
          <w:b/>
          <w:bCs/>
          <w:sz w:val="24"/>
          <w:szCs w:val="24"/>
          <w:lang w:val="en-IN"/>
        </w:rPr>
      </w:pPr>
    </w:p>
    <w:p>
      <w:pPr>
        <w:spacing w:line="360" w:lineRule="auto"/>
        <w:jc w:val="both"/>
        <w:rPr>
          <w:rFonts w:ascii="Times New Roman" w:hAnsi="Times New Roman" w:cs="Times New Roman"/>
          <w:b/>
          <w:bCs/>
          <w:i/>
          <w:iCs/>
          <w:sz w:val="24"/>
          <w:szCs w:val="24"/>
          <w:lang w:val="en-IN"/>
        </w:rPr>
      </w:pPr>
      <w:r>
        <w:rPr>
          <w:rFonts w:ascii="Times New Roman" w:hAnsi="Times New Roman" w:cs="Times New Roman"/>
          <w:b/>
          <w:bCs/>
          <w:i/>
          <w:iCs/>
          <w:sz w:val="24"/>
          <w:szCs w:val="24"/>
          <w:lang w:val="en-IN"/>
        </w:rPr>
        <w:t xml:space="preserve">Study Cohort: </w:t>
      </w:r>
    </w:p>
    <w:p>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We assembled multiple compendium datasets from TCGA</w:t>
      </w:r>
      <w:r>
        <w:rPr>
          <w:rFonts w:hint="default" w:ascii="Times New Roman" w:hAnsi="Times New Roman" w:cs="Times New Roman"/>
          <w:sz w:val="24"/>
          <w:szCs w:val="24"/>
          <w:lang w:val="en-IN"/>
        </w:rPr>
        <w:t>-PAAD</w:t>
      </w:r>
      <w:r>
        <w:rPr>
          <w:rFonts w:ascii="Times New Roman" w:hAnsi="Times New Roman" w:cs="Times New Roman"/>
          <w:sz w:val="24"/>
          <w:szCs w:val="24"/>
          <w:lang w:val="en-IN"/>
        </w:rPr>
        <w:t>, ICGC</w:t>
      </w:r>
      <w:r>
        <w:rPr>
          <w:rFonts w:hint="default" w:ascii="Times New Roman" w:hAnsi="Times New Roman" w:cs="Times New Roman"/>
          <w:sz w:val="24"/>
          <w:szCs w:val="24"/>
          <w:lang w:val="en-IN"/>
        </w:rPr>
        <w:t>-PaCa</w:t>
      </w:r>
      <w:r>
        <w:rPr>
          <w:rFonts w:ascii="Times New Roman" w:hAnsi="Times New Roman" w:cs="Times New Roman"/>
          <w:sz w:val="24"/>
          <w:szCs w:val="24"/>
          <w:lang w:val="en-IN"/>
        </w:rPr>
        <w:t xml:space="preserve"> and GEO</w:t>
      </w:r>
      <w:r>
        <w:rPr>
          <w:rFonts w:hint="default" w:ascii="Times New Roman" w:hAnsi="Times New Roman" w:cs="Times New Roman"/>
          <w:sz w:val="24"/>
          <w:szCs w:val="24"/>
          <w:lang w:val="en-IN"/>
        </w:rPr>
        <w:t xml:space="preserve"> (GSE74071 and GSE 49149)</w:t>
      </w:r>
      <w:r>
        <w:rPr>
          <w:rFonts w:ascii="Times New Roman" w:hAnsi="Times New Roman" w:cs="Times New Roman"/>
          <w:sz w:val="24"/>
          <w:szCs w:val="24"/>
          <w:lang w:val="en-IN"/>
        </w:rPr>
        <w:t xml:space="preserve">. The Pancreatic Cancer Dataset from TCGA (TCGA-PAAD) was used to acquire the RNA sequence </w:t>
      </w:r>
      <w:r>
        <w:rPr>
          <w:rFonts w:hint="default" w:ascii="Times New Roman" w:hAnsi="Times New Roman" w:cs="Times New Roman"/>
          <w:sz w:val="24"/>
          <w:szCs w:val="24"/>
          <w:lang w:val="en-IN"/>
        </w:rPr>
        <w:t xml:space="preserve">data </w:t>
      </w:r>
      <w:r>
        <w:rPr>
          <w:rFonts w:ascii="Times New Roman" w:hAnsi="Times New Roman" w:cs="Times New Roman"/>
          <w:sz w:val="24"/>
          <w:szCs w:val="24"/>
          <w:lang w:val="en-IN"/>
        </w:rPr>
        <w:t xml:space="preserve">and Methylation Array  datas. The corresponding clinical information was also acquired from TCGA. The ICGC dataset was used to acquire methylation data of PC patients. The GEO datasets specific for DNA methylation </w:t>
      </w:r>
      <w:r>
        <w:rPr>
          <w:rFonts w:hint="default" w:ascii="Times New Roman" w:hAnsi="Times New Roman" w:cs="Times New Roman"/>
          <w:sz w:val="24"/>
          <w:szCs w:val="24"/>
          <w:lang w:val="en-IN"/>
        </w:rPr>
        <w:t>450K</w:t>
      </w:r>
      <w:r>
        <w:rPr>
          <w:rFonts w:ascii="Times New Roman" w:hAnsi="Times New Roman" w:cs="Times New Roman"/>
          <w:sz w:val="24"/>
          <w:szCs w:val="24"/>
          <w:lang w:val="en-IN"/>
        </w:rPr>
        <w:t xml:space="preserve"> data </w:t>
      </w:r>
      <w:r>
        <w:rPr>
          <w:rFonts w:hint="default" w:ascii="Times New Roman" w:hAnsi="Times New Roman" w:cs="Times New Roman"/>
          <w:sz w:val="24"/>
          <w:szCs w:val="24"/>
          <w:lang w:val="en-IN"/>
        </w:rPr>
        <w:t xml:space="preserve">were </w:t>
      </w:r>
      <w:r>
        <w:rPr>
          <w:rFonts w:ascii="Times New Roman" w:hAnsi="Times New Roman" w:cs="Times New Roman"/>
          <w:sz w:val="24"/>
          <w:szCs w:val="24"/>
          <w:lang w:val="en-IN"/>
        </w:rPr>
        <w:t>acquired for validation purposes only.</w:t>
      </w:r>
    </w:p>
    <w:p>
      <w:pPr>
        <w:spacing w:line="360" w:lineRule="auto"/>
        <w:jc w:val="both"/>
        <w:rPr>
          <w:rFonts w:ascii="Times New Roman" w:hAnsi="Times New Roman" w:cs="Times New Roman"/>
          <w:b/>
          <w:bCs/>
          <w:sz w:val="24"/>
          <w:szCs w:val="24"/>
          <w:lang w:val="en-IN"/>
        </w:rPr>
      </w:pPr>
    </w:p>
    <w:p>
      <w:pPr>
        <w:spacing w:line="360" w:lineRule="auto"/>
        <w:jc w:val="both"/>
        <w:rPr>
          <w:rFonts w:hint="default" w:ascii="Times New Roman" w:hAnsi="Times New Roman" w:cs="Times New Roman"/>
          <w:b/>
          <w:bCs/>
          <w:i/>
          <w:iCs/>
          <w:sz w:val="24"/>
          <w:szCs w:val="24"/>
          <w:lang w:val="en-IN"/>
        </w:rPr>
      </w:pPr>
      <w:r>
        <w:rPr>
          <w:rFonts w:ascii="Times New Roman" w:hAnsi="Times New Roman" w:cs="Times New Roman"/>
          <w:b/>
          <w:bCs/>
          <w:i/>
          <w:iCs/>
          <w:sz w:val="24"/>
          <w:szCs w:val="24"/>
          <w:lang w:val="en-IN"/>
        </w:rPr>
        <w:t xml:space="preserve">Identifification of </w:t>
      </w:r>
      <w:r>
        <w:rPr>
          <w:rFonts w:hint="default" w:ascii="Times New Roman" w:hAnsi="Times New Roman" w:cs="Times New Roman"/>
          <w:b/>
          <w:bCs/>
          <w:i/>
          <w:iCs/>
          <w:sz w:val="24"/>
          <w:szCs w:val="24"/>
          <w:lang w:val="en-IN"/>
        </w:rPr>
        <w:t>Methylation-regulated Differentially Expressed Genes</w:t>
      </w:r>
    </w:p>
    <w:p>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differentially expressed genes (DEGs) </w:t>
      </w:r>
      <w:r>
        <w:rPr>
          <w:rFonts w:hint="default" w:ascii="Times New Roman" w:hAnsi="Times New Roman" w:cs="Times New Roman"/>
          <w:sz w:val="24"/>
          <w:szCs w:val="24"/>
          <w:lang w:val="en-IN"/>
        </w:rPr>
        <w:t>and the differentially methylated genes were compared first to identify genes with presence in both datasets.</w:t>
      </w:r>
      <w:r>
        <w:rPr>
          <w:rFonts w:ascii="Times New Roman" w:hAnsi="Times New Roman" w:cs="Times New Roman"/>
          <w:sz w:val="24"/>
          <w:szCs w:val="24"/>
          <w:lang w:val="en-IN"/>
        </w:rPr>
        <w:t xml:space="preserve"> Multiple test corrections was performed using Benjamini &amp; Hochberg’s method and the cutoff values were set at the FDR &lt; 0.0</w:t>
      </w:r>
      <w:r>
        <w:rPr>
          <w:rFonts w:hint="default" w:ascii="Times New Roman" w:hAnsi="Times New Roman" w:cs="Times New Roman"/>
          <w:sz w:val="24"/>
          <w:szCs w:val="24"/>
          <w:lang w:val="en-IN"/>
        </w:rPr>
        <w:t>1. The</w:t>
      </w:r>
      <w:r>
        <w:rPr>
          <w:rFonts w:ascii="Times New Roman" w:hAnsi="Times New Roman" w:cs="Times New Roman"/>
          <w:sz w:val="24"/>
          <w:szCs w:val="24"/>
          <w:lang w:val="en-IN"/>
        </w:rPr>
        <w:t xml:space="preserve"> |log2FC| &gt; 2</w:t>
      </w:r>
      <w:r>
        <w:rPr>
          <w:rFonts w:hint="default" w:ascii="Times New Roman" w:hAnsi="Times New Roman" w:cs="Times New Roman"/>
          <w:sz w:val="24"/>
          <w:szCs w:val="24"/>
          <w:lang w:val="en-IN"/>
        </w:rPr>
        <w:t xml:space="preserve"> were also observed as secondary screening process as significant methylation alteration doesn’t corresponding imply a </w:t>
      </w:r>
      <w:r>
        <w:rPr>
          <w:rFonts w:ascii="Times New Roman" w:hAnsi="Times New Roman" w:cs="Times New Roman"/>
          <w:sz w:val="24"/>
          <w:szCs w:val="24"/>
          <w:lang w:val="en-IN"/>
        </w:rPr>
        <w:t xml:space="preserve">|log2FC| &gt; 2. Then, the </w:t>
      </w:r>
      <w:r>
        <w:rPr>
          <w:rFonts w:hint="default" w:ascii="Times New Roman" w:hAnsi="Times New Roman" w:cs="Times New Roman"/>
          <w:sz w:val="24"/>
          <w:szCs w:val="24"/>
          <w:lang w:val="en-IN"/>
        </w:rPr>
        <w:t>CpG</w:t>
      </w:r>
      <w:r>
        <w:rPr>
          <w:rFonts w:ascii="Times New Roman" w:hAnsi="Times New Roman" w:cs="Times New Roman"/>
          <w:sz w:val="24"/>
          <w:szCs w:val="24"/>
          <w:lang w:val="en-IN"/>
        </w:rPr>
        <w:t xml:space="preserve"> sites corresponding to these </w:t>
      </w:r>
      <w:r>
        <w:rPr>
          <w:rFonts w:hint="default" w:ascii="Times New Roman" w:hAnsi="Times New Roman" w:cs="Times New Roman"/>
          <w:sz w:val="24"/>
          <w:szCs w:val="24"/>
          <w:lang w:val="en-IN"/>
        </w:rPr>
        <w:t>ME</w:t>
      </w:r>
      <w:r>
        <w:rPr>
          <w:rFonts w:ascii="Times New Roman" w:hAnsi="Times New Roman" w:cs="Times New Roman"/>
          <w:sz w:val="24"/>
          <w:szCs w:val="24"/>
          <w:lang w:val="en-IN"/>
        </w:rPr>
        <w:t xml:space="preserve">DEGs were selected.  </w:t>
      </w:r>
      <w:r>
        <w:rPr>
          <w:rFonts w:hint="default" w:ascii="Times New Roman" w:hAnsi="Times New Roman" w:cs="Times New Roman"/>
          <w:sz w:val="24"/>
          <w:szCs w:val="24"/>
          <w:lang w:val="en-IN"/>
        </w:rPr>
        <w:t xml:space="preserve">Pearson </w:t>
      </w:r>
      <w:r>
        <w:rPr>
          <w:rFonts w:ascii="Times New Roman" w:hAnsi="Times New Roman" w:cs="Times New Roman"/>
          <w:sz w:val="24"/>
          <w:szCs w:val="24"/>
          <w:lang w:val="en-IN"/>
        </w:rPr>
        <w:t>correlation analysis was performed to calculate the correlation between the methylation level of DMP and expression level of corresponding DEG. Such DM</w:t>
      </w:r>
      <w:r>
        <w:rPr>
          <w:rFonts w:ascii="Times New Roman" w:hAnsi="Times New Roman" w:cs="Times New Roman"/>
          <w:sz w:val="24"/>
          <w:szCs w:val="24"/>
        </w:rPr>
        <w:t>P</w:t>
      </w:r>
      <w:r>
        <w:rPr>
          <w:rFonts w:ascii="Times New Roman" w:hAnsi="Times New Roman" w:cs="Times New Roman"/>
          <w:sz w:val="24"/>
          <w:szCs w:val="24"/>
          <w:lang w:val="en-IN"/>
        </w:rPr>
        <w:t>s with significant negative correlation and adj. P value &lt; 0.0</w:t>
      </w:r>
      <w:r>
        <w:rPr>
          <w:rFonts w:hint="default" w:ascii="Times New Roman" w:hAnsi="Times New Roman" w:cs="Times New Roman"/>
          <w:sz w:val="24"/>
          <w:szCs w:val="24"/>
          <w:lang w:val="en-IN"/>
        </w:rPr>
        <w:t>1</w:t>
      </w:r>
      <w:r>
        <w:rPr>
          <w:rFonts w:ascii="Times New Roman" w:hAnsi="Times New Roman" w:cs="Times New Roman"/>
          <w:sz w:val="24"/>
          <w:szCs w:val="24"/>
          <w:lang w:val="en-IN"/>
        </w:rPr>
        <w:t>, which were thought to deeply influence the expression of corresponding DEGs, were selected for subsequent analysis</w:t>
      </w:r>
      <w:r>
        <w:rPr>
          <w:rFonts w:hint="default" w:ascii="Times New Roman" w:hAnsi="Times New Roman" w:cs="Times New Roman"/>
          <w:sz w:val="24"/>
          <w:szCs w:val="24"/>
          <w:lang w:val="en-IN"/>
        </w:rPr>
        <w:t xml:space="preserve"> and were referred to as MEDEG</w:t>
      </w:r>
      <w:r>
        <w:rPr>
          <w:rFonts w:ascii="Times New Roman" w:hAnsi="Times New Roman" w:cs="Times New Roman"/>
          <w:sz w:val="24"/>
          <w:szCs w:val="24"/>
          <w:lang w:val="en-IN"/>
        </w:rPr>
        <w:t>.</w:t>
      </w:r>
    </w:p>
    <w:p>
      <w:pPr>
        <w:spacing w:line="360" w:lineRule="auto"/>
        <w:jc w:val="both"/>
        <w:rPr>
          <w:rFonts w:ascii="Times New Roman" w:hAnsi="Times New Roman" w:cs="Times New Roman"/>
          <w:b/>
          <w:bCs/>
          <w:i/>
          <w:iCs/>
          <w:sz w:val="24"/>
          <w:szCs w:val="24"/>
          <w:lang w:val="en-IN"/>
        </w:rPr>
      </w:pPr>
    </w:p>
    <w:p>
      <w:pPr>
        <w:spacing w:line="360" w:lineRule="auto"/>
        <w:jc w:val="both"/>
        <w:rPr>
          <w:rFonts w:ascii="Times New Roman" w:hAnsi="Times New Roman" w:cs="Times New Roman"/>
          <w:b/>
          <w:bCs/>
          <w:i/>
          <w:iCs/>
          <w:sz w:val="24"/>
          <w:szCs w:val="24"/>
          <w:lang w:val="en-IN"/>
        </w:rPr>
      </w:pPr>
      <w:r>
        <w:rPr>
          <w:rFonts w:ascii="Times New Roman" w:hAnsi="Times New Roman" w:cs="Times New Roman"/>
          <w:b/>
          <w:bCs/>
          <w:i/>
          <w:iCs/>
          <w:sz w:val="24"/>
          <w:szCs w:val="24"/>
          <w:lang w:val="en-IN"/>
        </w:rPr>
        <w:t>Dimensional Reduction and Unsupervised clustering:</w:t>
      </w:r>
    </w:p>
    <w:p>
      <w:pPr>
        <w:spacing w:line="360" w:lineRule="auto"/>
        <w:jc w:val="both"/>
        <w:rPr>
          <w:rFonts w:hint="default" w:ascii="Times New Roman" w:hAnsi="Times New Roman" w:cs="Times New Roman"/>
          <w:b/>
          <w:bCs/>
          <w:i/>
          <w:iCs/>
          <w:sz w:val="24"/>
          <w:szCs w:val="24"/>
          <w:lang w:val="en-US"/>
        </w:rPr>
      </w:pPr>
      <w:r>
        <w:rPr>
          <w:rFonts w:hint="default" w:ascii="Times New Roman" w:hAnsi="Times New Roman" w:cs="Times New Roman"/>
          <w:sz w:val="24"/>
          <w:szCs w:val="24"/>
          <w:lang w:val="en-US"/>
        </w:rPr>
        <w:t xml:space="preserve">Principal Component Analysis (PCA),a type of </w:t>
      </w:r>
      <w:r>
        <w:rPr>
          <w:rFonts w:ascii="Times New Roman" w:hAnsi="Times New Roman" w:cs="Times New Roman"/>
          <w:sz w:val="24"/>
          <w:szCs w:val="24"/>
          <w:lang w:val="en-IN"/>
        </w:rPr>
        <w:t>unsupervised learning</w:t>
      </w:r>
      <w:r>
        <w:rPr>
          <w:rFonts w:hint="default" w:ascii="Times New Roman" w:hAnsi="Times New Roman" w:cs="Times New Roman"/>
          <w:sz w:val="24"/>
          <w:szCs w:val="24"/>
          <w:lang w:val="en-US"/>
        </w:rPr>
        <w:t xml:space="preserve"> was implemented</w:t>
      </w:r>
      <w:r>
        <w:rPr>
          <w:rFonts w:ascii="Times New Roman" w:hAnsi="Times New Roman" w:cs="Times New Roman"/>
          <w:sz w:val="24"/>
          <w:szCs w:val="24"/>
          <w:lang w:val="en-IN"/>
        </w:rPr>
        <w:t xml:space="preserve"> </w:t>
      </w:r>
      <w:r>
        <w:rPr>
          <w:rFonts w:hint="default" w:ascii="Times New Roman" w:hAnsi="Times New Roman" w:cs="Times New Roman"/>
          <w:sz w:val="24"/>
          <w:szCs w:val="24"/>
          <w:lang w:val="en-US"/>
        </w:rPr>
        <w:t xml:space="preserve">for </w:t>
      </w:r>
      <w:r>
        <w:rPr>
          <w:rFonts w:ascii="Times New Roman" w:hAnsi="Times New Roman" w:cs="Times New Roman"/>
          <w:sz w:val="24"/>
          <w:szCs w:val="24"/>
          <w:lang w:val="en-IN"/>
        </w:rPr>
        <w:t xml:space="preserve">dimensionality reduction </w:t>
      </w:r>
      <w:r>
        <w:rPr>
          <w:rFonts w:hint="default" w:ascii="Times New Roman" w:hAnsi="Times New Roman" w:cs="Times New Roman"/>
          <w:sz w:val="24"/>
          <w:szCs w:val="24"/>
          <w:lang w:val="en-US"/>
        </w:rPr>
        <w:t>by assigning</w:t>
      </w:r>
      <w:r>
        <w:rPr>
          <w:rFonts w:ascii="Times New Roman" w:hAnsi="Times New Roman" w:cs="Times New Roman"/>
          <w:sz w:val="24"/>
          <w:szCs w:val="24"/>
          <w:lang w:val="en-IN"/>
        </w:rPr>
        <w:t xml:space="preserve"> correlation between multidimensional </w:t>
      </w:r>
      <w:r>
        <w:rPr>
          <w:rFonts w:hint="default" w:ascii="Times New Roman" w:hAnsi="Times New Roman" w:cs="Times New Roman"/>
          <w:sz w:val="24"/>
          <w:szCs w:val="24"/>
          <w:lang w:val="en-US"/>
        </w:rPr>
        <w:t>information sets</w:t>
      </w:r>
      <w:r>
        <w:rPr>
          <w:rFonts w:ascii="Times New Roman" w:hAnsi="Times New Roman" w:cs="Times New Roman"/>
          <w:sz w:val="24"/>
          <w:szCs w:val="24"/>
          <w:lang w:val="en-IN"/>
        </w:rPr>
        <w:t xml:space="preserve">. </w:t>
      </w:r>
      <w:r>
        <w:rPr>
          <w:rFonts w:hint="default" w:ascii="Times New Roman" w:hAnsi="Times New Roman" w:cs="Times New Roman"/>
          <w:sz w:val="24"/>
          <w:szCs w:val="24"/>
          <w:lang w:val="en-US"/>
        </w:rPr>
        <w:t>PCA was also used to</w:t>
      </w:r>
      <w:r>
        <w:rPr>
          <w:rFonts w:ascii="Times New Roman" w:hAnsi="Times New Roman" w:cs="Times New Roman"/>
          <w:sz w:val="24"/>
          <w:szCs w:val="24"/>
          <w:lang w:val="en-IN"/>
        </w:rPr>
        <w:t xml:space="preserve"> data set easier to </w:t>
      </w:r>
      <w:r>
        <w:rPr>
          <w:rFonts w:hint="default" w:ascii="Times New Roman" w:hAnsi="Times New Roman" w:cs="Times New Roman"/>
          <w:sz w:val="24"/>
          <w:szCs w:val="24"/>
          <w:lang w:val="en-US"/>
        </w:rPr>
        <w:t>interpret by exclusion of</w:t>
      </w:r>
      <w:r>
        <w:rPr>
          <w:rFonts w:ascii="Times New Roman" w:hAnsi="Times New Roman" w:cs="Times New Roman"/>
          <w:sz w:val="24"/>
          <w:szCs w:val="24"/>
          <w:lang w:val="en-IN"/>
        </w:rPr>
        <w:t xml:space="preserve"> parameter limitation</w:t>
      </w:r>
      <w:r>
        <w:rPr>
          <w:rFonts w:hint="default" w:ascii="Times New Roman" w:hAnsi="Times New Roman" w:cs="Times New Roman"/>
          <w:sz w:val="24"/>
          <w:szCs w:val="24"/>
          <w:lang w:val="en-US"/>
        </w:rPr>
        <w:t>.</w:t>
      </w:r>
      <w:r>
        <w:rPr>
          <w:rFonts w:ascii="Times New Roman" w:hAnsi="Times New Roman" w:cs="Times New Roman"/>
          <w:sz w:val="24"/>
          <w:szCs w:val="24"/>
          <w:lang w:val="en-IN"/>
        </w:rPr>
        <w:t xml:space="preserve"> </w:t>
      </w:r>
      <w:r>
        <w:rPr>
          <w:rFonts w:hint="default" w:ascii="Times New Roman" w:hAnsi="Times New Roman" w:cs="Times New Roman"/>
          <w:sz w:val="24"/>
          <w:szCs w:val="24"/>
          <w:lang w:val="en-US"/>
        </w:rPr>
        <w:t>PCA</w:t>
      </w:r>
      <w:r>
        <w:rPr>
          <w:rFonts w:ascii="Times New Roman" w:hAnsi="Times New Roman" w:cs="Times New Roman"/>
          <w:sz w:val="24"/>
          <w:szCs w:val="24"/>
          <w:lang w:val="en-IN"/>
        </w:rPr>
        <w:t xml:space="preserve"> followed by K means clustering for unsupervised classification of </w:t>
      </w:r>
      <w:r>
        <w:rPr>
          <w:rFonts w:hint="default" w:ascii="Times New Roman" w:hAnsi="Times New Roman" w:cs="Times New Roman"/>
          <w:sz w:val="24"/>
          <w:szCs w:val="24"/>
          <w:lang w:val="en-US"/>
        </w:rPr>
        <w:t>MEDEG</w:t>
      </w:r>
      <w:r>
        <w:rPr>
          <w:rFonts w:ascii="Times New Roman" w:hAnsi="Times New Roman" w:cs="Times New Roman"/>
          <w:sz w:val="24"/>
          <w:szCs w:val="24"/>
          <w:lang w:val="en-IN"/>
        </w:rPr>
        <w:t xml:space="preserve"> across </w:t>
      </w:r>
      <w:r>
        <w:rPr>
          <w:rFonts w:hint="default" w:ascii="Times New Roman" w:hAnsi="Times New Roman" w:cs="Times New Roman"/>
          <w:i/>
          <w:iCs/>
          <w:sz w:val="24"/>
          <w:szCs w:val="24"/>
          <w:lang w:val="en-US"/>
        </w:rPr>
        <w:t>TCGA-PAAD</w:t>
      </w:r>
      <w:r>
        <w:rPr>
          <w:rFonts w:ascii="Times New Roman" w:hAnsi="Times New Roman" w:cs="Times New Roman"/>
          <w:i/>
          <w:iCs/>
          <w:sz w:val="24"/>
          <w:szCs w:val="24"/>
          <w:lang w:val="en-IN"/>
        </w:rPr>
        <w:t xml:space="preserve"> samples</w:t>
      </w:r>
      <w:r>
        <w:rPr>
          <w:rFonts w:hint="default" w:ascii="Times New Roman" w:hAnsi="Times New Roman" w:cs="Times New Roman"/>
          <w:i/>
          <w:iCs/>
          <w:sz w:val="24"/>
          <w:szCs w:val="24"/>
          <w:lang w:val="en-US"/>
        </w:rPr>
        <w:t xml:space="preserve"> was done to </w:t>
      </w:r>
      <w:r>
        <w:rPr>
          <w:rFonts w:hint="default" w:ascii="Times New Roman" w:hAnsi="Times New Roman" w:cs="Times New Roman"/>
          <w:i w:val="0"/>
          <w:iCs w:val="0"/>
          <w:sz w:val="24"/>
          <w:szCs w:val="24"/>
          <w:lang w:val="en-US"/>
        </w:rPr>
        <w:t xml:space="preserve">identify the clustering pattern of the 27 </w:t>
      </w:r>
      <w:r>
        <w:rPr>
          <w:rFonts w:hint="default" w:ascii="Times New Roman" w:hAnsi="Times New Roman" w:cs="Times New Roman"/>
          <w:sz w:val="24"/>
          <w:szCs w:val="24"/>
          <w:lang w:val="en-US"/>
        </w:rPr>
        <w:t>MEDEG’s spread across 69 DMS (47 CpG’s)</w:t>
      </w:r>
      <w:r>
        <w:rPr>
          <w:rFonts w:ascii="Times New Roman" w:hAnsi="Times New Roman" w:cs="Times New Roman"/>
          <w:i w:val="0"/>
          <w:iCs w:val="0"/>
          <w:sz w:val="24"/>
          <w:szCs w:val="24"/>
          <w:lang w:val="en-IN"/>
        </w:rPr>
        <w:t>. K means</w:t>
      </w:r>
      <w:r>
        <w:rPr>
          <w:rFonts w:hint="default" w:ascii="Times New Roman" w:hAnsi="Times New Roman" w:cs="Times New Roman"/>
          <w:i w:val="0"/>
          <w:iCs w:val="0"/>
          <w:sz w:val="24"/>
          <w:szCs w:val="24"/>
          <w:lang w:val="en-US"/>
        </w:rPr>
        <w:t xml:space="preserve"> are </w:t>
      </w:r>
      <w:r>
        <w:rPr>
          <w:rFonts w:hint="default" w:ascii="Times New Roman" w:hAnsi="Times New Roman" w:cs="Times New Roman"/>
          <w:i w:val="0"/>
          <w:iCs w:val="0"/>
          <w:sz w:val="24"/>
          <w:szCs w:val="24"/>
          <w:lang w:val="en-IN"/>
        </w:rPr>
        <w:t>library</w:t>
      </w:r>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sz w:val="24"/>
          <w:szCs w:val="24"/>
          <w:lang w:val="en-IN"/>
        </w:rPr>
        <w:t xml:space="preserve">tidyverse </w:t>
      </w:r>
      <w:r>
        <w:rPr>
          <w:rFonts w:hint="default" w:ascii="Times New Roman" w:hAnsi="Times New Roman" w:cs="Times New Roman"/>
          <w:i w:val="0"/>
          <w:iCs w:val="0"/>
          <w:sz w:val="24"/>
          <w:szCs w:val="24"/>
          <w:lang w:val="en-US"/>
        </w:rPr>
        <w:t>(</w:t>
      </w:r>
      <w:r>
        <w:rPr>
          <w:rFonts w:hint="default" w:ascii="Times New Roman" w:hAnsi="Times New Roman" w:cs="Times New Roman"/>
          <w:i w:val="0"/>
          <w:iCs w:val="0"/>
          <w:sz w:val="24"/>
          <w:szCs w:val="24"/>
          <w:lang w:val="en-IN"/>
        </w:rPr>
        <w:t>data manipulation</w:t>
      </w:r>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sz w:val="24"/>
          <w:szCs w:val="24"/>
          <w:lang w:val="en-IN"/>
        </w:rPr>
        <w:t xml:space="preserve">librarycluster    </w:t>
      </w:r>
      <w:r>
        <w:rPr>
          <w:rFonts w:hint="default" w:ascii="Times New Roman" w:hAnsi="Times New Roman" w:cs="Times New Roman"/>
          <w:i w:val="0"/>
          <w:iCs w:val="0"/>
          <w:sz w:val="24"/>
          <w:szCs w:val="24"/>
          <w:lang w:val="en-US"/>
        </w:rPr>
        <w:t>(</w:t>
      </w:r>
      <w:r>
        <w:rPr>
          <w:rFonts w:hint="default" w:ascii="Times New Roman" w:hAnsi="Times New Roman" w:cs="Times New Roman"/>
          <w:i w:val="0"/>
          <w:iCs w:val="0"/>
          <w:sz w:val="24"/>
          <w:szCs w:val="24"/>
          <w:lang w:val="en-IN"/>
        </w:rPr>
        <w:t>clustering algorithms</w:t>
      </w:r>
      <w:r>
        <w:rPr>
          <w:rFonts w:hint="default" w:ascii="Times New Roman" w:hAnsi="Times New Roman" w:cs="Times New Roman"/>
          <w:i w:val="0"/>
          <w:iCs w:val="0"/>
          <w:sz w:val="24"/>
          <w:szCs w:val="24"/>
          <w:lang w:val="en-US"/>
        </w:rPr>
        <w:t>), l</w:t>
      </w:r>
      <w:r>
        <w:rPr>
          <w:rFonts w:hint="default" w:ascii="Times New Roman" w:hAnsi="Times New Roman" w:cs="Times New Roman"/>
          <w:i w:val="0"/>
          <w:iCs w:val="0"/>
          <w:sz w:val="24"/>
          <w:szCs w:val="24"/>
          <w:lang w:val="en-IN"/>
        </w:rPr>
        <w:t>ibrary</w:t>
      </w:r>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sz w:val="24"/>
          <w:szCs w:val="24"/>
          <w:lang w:val="en-IN"/>
        </w:rPr>
        <w:t xml:space="preserve">factoextra </w:t>
      </w:r>
      <w:r>
        <w:rPr>
          <w:rFonts w:hint="default" w:ascii="Times New Roman" w:hAnsi="Times New Roman" w:cs="Times New Roman"/>
          <w:i w:val="0"/>
          <w:iCs w:val="0"/>
          <w:sz w:val="24"/>
          <w:szCs w:val="24"/>
          <w:lang w:val="en-US"/>
        </w:rPr>
        <w:t>(</w:t>
      </w:r>
      <w:r>
        <w:rPr>
          <w:rFonts w:hint="default" w:ascii="Times New Roman" w:hAnsi="Times New Roman" w:cs="Times New Roman"/>
          <w:i w:val="0"/>
          <w:iCs w:val="0"/>
          <w:sz w:val="24"/>
          <w:szCs w:val="24"/>
          <w:lang w:val="en-IN"/>
        </w:rPr>
        <w:t xml:space="preserve"> clustering algorithms &amp; visualization</w:t>
      </w:r>
      <w:r>
        <w:rPr>
          <w:rFonts w:hint="default" w:ascii="Times New Roman" w:hAnsi="Times New Roman" w:cs="Times New Roman"/>
          <w:i w:val="0"/>
          <w:iCs w:val="0"/>
          <w:sz w:val="24"/>
          <w:szCs w:val="24"/>
          <w:lang w:val="en-US"/>
        </w:rPr>
        <w:t xml:space="preserve">), and </w:t>
      </w:r>
      <w:r>
        <w:rPr>
          <w:rFonts w:hint="default" w:ascii="Times New Roman" w:hAnsi="Times New Roman" w:cs="Times New Roman"/>
          <w:i w:val="0"/>
          <w:iCs w:val="0"/>
          <w:sz w:val="24"/>
          <w:szCs w:val="24"/>
          <w:lang w:val="en-IN"/>
        </w:rPr>
        <w:t>library</w:t>
      </w:r>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sz w:val="24"/>
          <w:szCs w:val="24"/>
          <w:lang w:val="en-IN"/>
        </w:rPr>
        <w:t>ggplot2</w:t>
      </w:r>
      <w:r>
        <w:rPr>
          <w:rFonts w:hint="default" w:ascii="Times New Roman" w:hAnsi="Times New Roman" w:cs="Times New Roman"/>
          <w:i w:val="0"/>
          <w:iCs w:val="0"/>
          <w:sz w:val="24"/>
          <w:szCs w:val="24"/>
          <w:lang w:val="en-US"/>
        </w:rPr>
        <w:t>.</w:t>
      </w:r>
    </w:p>
    <w:p>
      <w:pPr>
        <w:spacing w:line="360" w:lineRule="auto"/>
        <w:jc w:val="both"/>
        <w:rPr>
          <w:rFonts w:ascii="Times New Roman" w:hAnsi="Times New Roman" w:cs="Times New Roman"/>
          <w:b/>
          <w:bCs/>
          <w:i/>
          <w:iCs/>
          <w:sz w:val="24"/>
          <w:szCs w:val="24"/>
          <w:lang w:val="en-IN"/>
        </w:rPr>
      </w:pPr>
    </w:p>
    <w:p>
      <w:pPr>
        <w:spacing w:line="360" w:lineRule="auto"/>
        <w:jc w:val="both"/>
        <w:rPr>
          <w:rFonts w:ascii="Times New Roman" w:hAnsi="Times New Roman" w:cs="Times New Roman"/>
          <w:b/>
          <w:bCs/>
          <w:i/>
          <w:iCs/>
          <w:sz w:val="24"/>
          <w:szCs w:val="24"/>
          <w:lang w:val="en-IN"/>
        </w:rPr>
      </w:pPr>
      <w:r>
        <w:rPr>
          <w:rFonts w:ascii="Times New Roman" w:hAnsi="Times New Roman" w:cs="Times New Roman"/>
          <w:b/>
          <w:bCs/>
          <w:i/>
          <w:iCs/>
          <w:sz w:val="24"/>
          <w:szCs w:val="24"/>
          <w:lang w:val="en-IN"/>
        </w:rPr>
        <w:t xml:space="preserve">Supervised Algorithm based </w:t>
      </w:r>
      <w:r>
        <w:rPr>
          <w:rFonts w:hint="default" w:ascii="Times New Roman" w:hAnsi="Times New Roman" w:cs="Times New Roman"/>
          <w:b/>
          <w:bCs/>
          <w:i/>
          <w:iCs/>
          <w:sz w:val="24"/>
          <w:szCs w:val="24"/>
          <w:lang w:val="en-US"/>
        </w:rPr>
        <w:t xml:space="preserve">Machine </w:t>
      </w:r>
      <w:r>
        <w:rPr>
          <w:rFonts w:ascii="Times New Roman" w:hAnsi="Times New Roman" w:cs="Times New Roman"/>
          <w:b/>
          <w:bCs/>
          <w:i/>
          <w:iCs/>
          <w:sz w:val="24"/>
          <w:szCs w:val="24"/>
          <w:lang w:val="en-IN"/>
        </w:rPr>
        <w:t>Learning Models</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Multiple p</w:t>
      </w:r>
      <w:r>
        <w:rPr>
          <w:rFonts w:ascii="Times New Roman" w:hAnsi="Times New Roman" w:cs="Times New Roman"/>
          <w:sz w:val="24"/>
          <w:szCs w:val="24"/>
          <w:lang w:val="en-IN"/>
        </w:rPr>
        <w:t>redictive models such the K-nearest neighbor</w:t>
      </w:r>
      <w:r>
        <w:rPr>
          <w:rFonts w:ascii="Times New Roman" w:hAnsi="Times New Roman" w:eastAsia="SimSun" w:cs="Times New Roman"/>
          <w:i w:val="0"/>
          <w:iCs w:val="0"/>
          <w:caps w:val="0"/>
          <w:color w:val="202124"/>
          <w:spacing w:val="0"/>
          <w:sz w:val="24"/>
          <w:szCs w:val="24"/>
          <w:shd w:val="clear" w:fill="FFFFFF"/>
        </w:rPr>
        <w:t xml:space="preserve"> (kNN)</w:t>
      </w:r>
      <w:r>
        <w:rPr>
          <w:rFonts w:hint="default" w:ascii="Times New Roman" w:hAnsi="Times New Roman" w:eastAsia="SimSun" w:cs="Times New Roman"/>
          <w:i w:val="0"/>
          <w:iCs w:val="0"/>
          <w:caps w:val="0"/>
          <w:color w:val="202124"/>
          <w:spacing w:val="0"/>
          <w:sz w:val="24"/>
          <w:szCs w:val="24"/>
          <w:shd w:val="clear" w:fill="FFFFFF"/>
          <w:lang w:val="en-US"/>
        </w:rPr>
        <w:t xml:space="preserve"> </w:t>
      </w:r>
      <w:r>
        <w:rPr>
          <w:rFonts w:ascii="Times New Roman" w:hAnsi="Times New Roman" w:eastAsia="SimSun" w:cs="Times New Roman"/>
          <w:i w:val="0"/>
          <w:iCs w:val="0"/>
          <w:caps w:val="0"/>
          <w:color w:val="202124"/>
          <w:spacing w:val="0"/>
          <w:sz w:val="24"/>
          <w:szCs w:val="24"/>
          <w:shd w:val="clear" w:fill="FFFFFF"/>
        </w:rPr>
        <w:t>classifier  is a non-parametric supervised machine learning algorithm</w:t>
      </w:r>
      <w:r>
        <w:rPr>
          <w:rFonts w:hint="default" w:ascii="Times New Roman" w:hAnsi="Times New Roman" w:eastAsia="SimSun" w:cs="Times New Roman"/>
          <w:i w:val="0"/>
          <w:iCs w:val="0"/>
          <w:caps w:val="0"/>
          <w:color w:val="202124"/>
          <w:spacing w:val="0"/>
          <w:sz w:val="24"/>
          <w:szCs w:val="24"/>
          <w:shd w:val="clear" w:fill="FFFFFF"/>
          <w:lang w:val="en-US"/>
        </w:rPr>
        <w:t xml:space="preserve"> which is a</w:t>
      </w:r>
      <w:r>
        <w:rPr>
          <w:rFonts w:hint="default" w:ascii="Times New Roman" w:hAnsi="Times New Roman" w:eastAsia="SimSun" w:cs="Times New Roman"/>
          <w:b/>
          <w:bCs/>
          <w:i w:val="0"/>
          <w:iCs w:val="0"/>
          <w:caps w:val="0"/>
          <w:color w:val="202124"/>
          <w:spacing w:val="0"/>
          <w:sz w:val="24"/>
          <w:szCs w:val="24"/>
          <w:shd w:val="clear" w:fill="FFFFFF"/>
        </w:rPr>
        <w:t xml:space="preserve"> </w:t>
      </w:r>
      <w:r>
        <w:rPr>
          <w:rFonts w:hint="default" w:ascii="Times New Roman" w:hAnsi="Times New Roman" w:eastAsia="SimSun" w:cs="Times New Roman"/>
          <w:b w:val="0"/>
          <w:bCs w:val="0"/>
          <w:i w:val="0"/>
          <w:iCs w:val="0"/>
          <w:caps w:val="0"/>
          <w:color w:val="202124"/>
          <w:spacing w:val="0"/>
          <w:sz w:val="24"/>
          <w:szCs w:val="24"/>
          <w:shd w:val="clear" w:fill="FFFFFF"/>
        </w:rPr>
        <w:t>distance-based</w:t>
      </w:r>
      <w:r>
        <w:rPr>
          <w:rFonts w:hint="default" w:ascii="Times New Roman" w:hAnsi="Times New Roman" w:eastAsia="SimSun" w:cs="Times New Roman"/>
          <w:b w:val="0"/>
          <w:bCs w:val="0"/>
          <w:i w:val="0"/>
          <w:iCs w:val="0"/>
          <w:caps w:val="0"/>
          <w:color w:val="202124"/>
          <w:spacing w:val="0"/>
          <w:sz w:val="24"/>
          <w:szCs w:val="24"/>
          <w:shd w:val="clear" w:fill="FFFFFF"/>
          <w:lang w:val="en-US"/>
        </w:rPr>
        <w:t xml:space="preserve"> classifier</w:t>
      </w:r>
      <w:r>
        <w:rPr>
          <w:rFonts w:hint="default" w:ascii="Times New Roman" w:hAnsi="Times New Roman" w:eastAsia="SimSun" w:cs="Times New Roman"/>
          <w:b/>
          <w:bCs/>
          <w:i w:val="0"/>
          <w:iCs w:val="0"/>
          <w:caps w:val="0"/>
          <w:color w:val="202124"/>
          <w:spacing w:val="0"/>
          <w:sz w:val="24"/>
          <w:szCs w:val="24"/>
          <w:shd w:val="clear" w:fill="FFFFFF"/>
          <w:lang w:val="en-US"/>
        </w:rPr>
        <w:t xml:space="preserve">. </w:t>
      </w:r>
      <w:r>
        <w:rPr>
          <w:rFonts w:hint="default" w:ascii="Times New Roman" w:hAnsi="Times New Roman" w:eastAsia="SimSun" w:cs="Times New Roman"/>
          <w:b w:val="0"/>
          <w:bCs w:val="0"/>
          <w:i w:val="0"/>
          <w:iCs w:val="0"/>
          <w:caps w:val="0"/>
          <w:color w:val="202124"/>
          <w:spacing w:val="0"/>
          <w:sz w:val="24"/>
          <w:szCs w:val="24"/>
          <w:shd w:val="clear" w:fill="FFFFFF"/>
          <w:lang w:val="en-US"/>
        </w:rPr>
        <w:t xml:space="preserve">It </w:t>
      </w:r>
      <w:r>
        <w:rPr>
          <w:rFonts w:ascii="Times New Roman" w:hAnsi="Times New Roman" w:cs="Times New Roman"/>
          <w:sz w:val="24"/>
          <w:szCs w:val="24"/>
          <w:lang w:val="en-IN"/>
        </w:rPr>
        <w:t xml:space="preserve">is </w:t>
      </w:r>
      <w:r>
        <w:rPr>
          <w:rFonts w:hint="default" w:ascii="Times New Roman" w:hAnsi="Times New Roman" w:cs="Times New Roman"/>
          <w:sz w:val="24"/>
          <w:szCs w:val="24"/>
          <w:lang w:val="en-US"/>
        </w:rPr>
        <w:t>classically suitable for smaller datasets like our 47 CpG probe dataset.</w:t>
      </w:r>
      <w:r>
        <w:rPr>
          <w:rFonts w:ascii="Times New Roman" w:hAnsi="Times New Roman" w:cs="Times New Roman"/>
          <w:sz w:val="24"/>
          <w:szCs w:val="24"/>
          <w:lang w:val="en-IN"/>
        </w:rPr>
        <w:t xml:space="preserve"> </w:t>
      </w:r>
      <w:r>
        <w:rPr>
          <w:rFonts w:hint="default" w:ascii="Times New Roman" w:hAnsi="Times New Roman" w:cs="Times New Roman"/>
          <w:sz w:val="24"/>
          <w:szCs w:val="24"/>
          <w:lang w:val="en-US"/>
        </w:rPr>
        <w:t>For handling bigger data sets and also in terms of enhanced non-parametric approach</w:t>
      </w:r>
      <w:r>
        <w:rPr>
          <w:rFonts w:ascii="Times New Roman" w:hAnsi="Times New Roman" w:cs="Times New Roman"/>
          <w:sz w:val="24"/>
          <w:szCs w:val="24"/>
          <w:lang w:val="en-IN"/>
        </w:rPr>
        <w:t xml:space="preserve"> </w:t>
      </w:r>
      <w:r>
        <w:rPr>
          <w:rFonts w:hint="default" w:ascii="Times New Roman" w:hAnsi="Times New Roman" w:cs="Times New Roman"/>
          <w:sz w:val="24"/>
          <w:szCs w:val="24"/>
          <w:lang w:val="en-US"/>
        </w:rPr>
        <w:t>a</w:t>
      </w:r>
      <w:r>
        <w:rPr>
          <w:rFonts w:ascii="Times New Roman" w:hAnsi="Times New Roman" w:cs="Times New Roman"/>
          <w:sz w:val="24"/>
          <w:szCs w:val="24"/>
          <w:lang w:val="en-IN"/>
        </w:rPr>
        <w:t xml:space="preserve"> random forest-based </w:t>
      </w:r>
      <w:r>
        <w:rPr>
          <w:rFonts w:hint="default" w:ascii="Times New Roman" w:hAnsi="Times New Roman" w:cs="Times New Roman"/>
          <w:sz w:val="24"/>
          <w:szCs w:val="24"/>
          <w:lang w:val="en-US"/>
        </w:rPr>
        <w:t xml:space="preserve">(RF) </w:t>
      </w:r>
      <w:r>
        <w:rPr>
          <w:rFonts w:ascii="Times New Roman" w:hAnsi="Times New Roman" w:cs="Times New Roman"/>
          <w:sz w:val="24"/>
          <w:szCs w:val="24"/>
          <w:lang w:val="en-IN"/>
        </w:rPr>
        <w:t>classifier was built</w:t>
      </w:r>
      <w:r>
        <w:rPr>
          <w:rFonts w:hint="default" w:ascii="Times New Roman" w:hAnsi="Times New Roman" w:cs="Times New Roman"/>
          <w:sz w:val="24"/>
          <w:szCs w:val="24"/>
          <w:lang w:val="en-US"/>
        </w:rPr>
        <w:t xml:space="preserve"> for prediction model development.</w:t>
      </w:r>
      <w:r>
        <w:rPr>
          <w:rFonts w:ascii="Times New Roman" w:hAnsi="Times New Roman" w:cs="Times New Roman"/>
          <w:sz w:val="24"/>
          <w:szCs w:val="24"/>
          <w:lang w:val="en-IN"/>
        </w:rPr>
        <w:t xml:space="preserve"> </w:t>
      </w:r>
      <w:r>
        <w:rPr>
          <w:rFonts w:hint="default" w:ascii="Times New Roman" w:hAnsi="Times New Roman" w:cs="Times New Roman"/>
          <w:sz w:val="24"/>
          <w:szCs w:val="24"/>
          <w:lang w:val="en-US"/>
        </w:rPr>
        <w:t xml:space="preserve">RF works </w:t>
      </w:r>
      <w:r>
        <w:rPr>
          <w:rFonts w:ascii="Times New Roman" w:hAnsi="Times New Roman" w:cs="Times New Roman"/>
          <w:sz w:val="24"/>
          <w:szCs w:val="24"/>
          <w:lang w:val="en-IN"/>
        </w:rPr>
        <w:t>on the Breiman and Cutler</w:t>
      </w:r>
      <w:r>
        <w:rPr>
          <w:rFonts w:hint="default" w:ascii="Times New Roman" w:hAnsi="Times New Roman" w:cs="Times New Roman"/>
          <w:sz w:val="24"/>
          <w:szCs w:val="24"/>
          <w:lang w:val="en-US"/>
        </w:rPr>
        <w:t xml:space="preserve"> </w:t>
      </w:r>
      <w:r>
        <w:rPr>
          <w:rFonts w:ascii="Times New Roman" w:hAnsi="Times New Roman" w:cs="Times New Roman"/>
          <w:sz w:val="24"/>
          <w:szCs w:val="24"/>
          <w:lang w:val="en-IN"/>
        </w:rPr>
        <w:t xml:space="preserve">algorithm. </w:t>
      </w:r>
      <w:r>
        <w:rPr>
          <w:rFonts w:hint="default" w:ascii="Times New Roman" w:hAnsi="Times New Roman" w:cs="Times New Roman"/>
          <w:sz w:val="24"/>
          <w:szCs w:val="24"/>
          <w:lang w:val="en-US"/>
        </w:rPr>
        <w:t>Standard p</w:t>
      </w:r>
      <w:r>
        <w:rPr>
          <w:rFonts w:ascii="Times New Roman" w:hAnsi="Times New Roman" w:cs="Times New Roman"/>
          <w:sz w:val="24"/>
          <w:szCs w:val="24"/>
          <w:lang w:val="en-IN"/>
        </w:rPr>
        <w:t>ython package</w:t>
      </w:r>
      <w:r>
        <w:rPr>
          <w:rFonts w:hint="default" w:ascii="Times New Roman" w:hAnsi="Times New Roman" w:cs="Times New Roman"/>
          <w:sz w:val="24"/>
          <w:szCs w:val="24"/>
          <w:lang w:val="en-US"/>
        </w:rPr>
        <w:t>s</w:t>
      </w:r>
      <w:r>
        <w:rPr>
          <w:rFonts w:ascii="Times New Roman" w:hAnsi="Times New Roman" w:cs="Times New Roman"/>
          <w:sz w:val="24"/>
          <w:szCs w:val="24"/>
          <w:lang w:val="en-IN"/>
        </w:rPr>
        <w:t xml:space="preserve"> </w:t>
      </w:r>
      <w:r>
        <w:rPr>
          <w:rFonts w:hint="default" w:ascii="Times New Roman" w:hAnsi="Times New Roman" w:cs="Times New Roman"/>
          <w:sz w:val="24"/>
          <w:szCs w:val="24"/>
          <w:lang w:val="en-US"/>
        </w:rPr>
        <w:t>were us</w:t>
      </w:r>
      <w:ins w:id="303" w:author="snila" w:date="2023-02-16T16:26:54Z">
        <w:r>
          <w:rPr>
            <w:rFonts w:hint="default" w:ascii="Times New Roman" w:hAnsi="Times New Roman" w:cs="Times New Roman"/>
            <w:sz w:val="24"/>
            <w:szCs w:val="24"/>
            <w:lang w:val="en-US"/>
          </w:rPr>
          <w:t>e</w:t>
        </w:r>
      </w:ins>
      <w:r>
        <w:rPr>
          <w:rFonts w:hint="default" w:ascii="Times New Roman" w:hAnsi="Times New Roman" w:cs="Times New Roman"/>
          <w:sz w:val="24"/>
          <w:szCs w:val="24"/>
          <w:lang w:val="en-US"/>
        </w:rPr>
        <w:t xml:space="preserve">d which includes </w:t>
      </w:r>
      <w:r>
        <w:rPr>
          <w:rFonts w:ascii="Times New Roman" w:hAnsi="Times New Roman" w:cs="Times New Roman"/>
          <w:sz w:val="24"/>
          <w:szCs w:val="24"/>
          <w:lang w:val="en-IN"/>
        </w:rPr>
        <w:t>SciKit Learn</w:t>
      </w:r>
      <w:r>
        <w:rPr>
          <w:rFonts w:hint="default" w:ascii="Times New Roman" w:hAnsi="Times New Roman" w:cs="Times New Roman"/>
          <w:sz w:val="24"/>
          <w:szCs w:val="24"/>
          <w:lang w:val="en-US"/>
        </w:rPr>
        <w:t xml:space="preserve">, Pandas, Numpy, </w:t>
      </w:r>
      <w:r>
        <w:rPr>
          <w:rFonts w:ascii="Times New Roman" w:hAnsi="Times New Roman" w:cs="Times New Roman"/>
          <w:sz w:val="24"/>
          <w:szCs w:val="24"/>
          <w:lang w:val="en-IN"/>
        </w:rPr>
        <w:t>matploit.lib</w:t>
      </w:r>
      <w:r>
        <w:rPr>
          <w:rFonts w:hint="default" w:ascii="Times New Roman" w:hAnsi="Times New Roman" w:cs="Times New Roman"/>
          <w:sz w:val="24"/>
          <w:szCs w:val="24"/>
          <w:lang w:val="en-US"/>
        </w:rPr>
        <w:t xml:space="preserve"> and Seaborne for visualization.</w:t>
      </w:r>
    </w:p>
    <w:p>
      <w:pPr>
        <w:spacing w:line="360" w:lineRule="auto"/>
        <w:jc w:val="both"/>
        <w:rPr>
          <w:rFonts w:hint="default" w:ascii="Times New Roman" w:hAnsi="Times New Roman" w:cs="Times New Roman"/>
          <w:sz w:val="24"/>
          <w:szCs w:val="24"/>
          <w:lang w:val="en-US"/>
        </w:rPr>
      </w:pPr>
    </w:p>
    <w:p>
      <w:pPr>
        <w:spacing w:line="360" w:lineRule="auto"/>
        <w:jc w:val="both"/>
        <w:rPr>
          <w:rFonts w:ascii="Times New Roman" w:hAnsi="Times New Roman" w:cs="Times New Roman"/>
          <w:b/>
          <w:bCs/>
          <w:i/>
          <w:iCs/>
          <w:sz w:val="24"/>
          <w:szCs w:val="24"/>
          <w:lang w:val="en-IN"/>
        </w:rPr>
      </w:pPr>
      <w:r>
        <w:rPr>
          <w:rFonts w:ascii="Times New Roman" w:hAnsi="Times New Roman" w:cs="Times New Roman"/>
          <w:b/>
          <w:bCs/>
          <w:i/>
          <w:iCs/>
          <w:sz w:val="24"/>
          <w:szCs w:val="24"/>
          <w:lang w:val="en-IN"/>
        </w:rPr>
        <w:t xml:space="preserve">Clinical Relevance of </w:t>
      </w:r>
      <w:r>
        <w:rPr>
          <w:rFonts w:hint="default" w:ascii="Times New Roman" w:hAnsi="Times New Roman" w:cs="Times New Roman"/>
          <w:b/>
          <w:bCs/>
          <w:i/>
          <w:iCs/>
          <w:sz w:val="24"/>
          <w:szCs w:val="24"/>
          <w:lang w:val="en-IN"/>
        </w:rPr>
        <w:t>Methylation-regulated Differentially Expressed Genes</w:t>
      </w:r>
    </w:p>
    <w:p>
      <w:pPr>
        <w:spacing w:line="360" w:lineRule="auto"/>
        <w:jc w:val="both"/>
        <w:rPr>
          <w:rFonts w:ascii="Times New Roman" w:hAnsi="Times New Roman" w:cs="Times New Roman"/>
          <w:b/>
          <w:bCs/>
          <w:i/>
          <w:iCs/>
          <w:sz w:val="24"/>
          <w:szCs w:val="24"/>
          <w:lang w:val="en-IN"/>
        </w:rPr>
      </w:pPr>
    </w:p>
    <w:p>
      <w:pPr>
        <w:spacing w:line="360" w:lineRule="auto"/>
        <w:jc w:val="both"/>
        <w:rPr>
          <w:rFonts w:ascii="Times New Roman" w:hAnsi="Times New Roman" w:cs="Times New Roman"/>
          <w:sz w:val="24"/>
          <w:szCs w:val="24"/>
          <w:lang w:val="en-IN"/>
        </w:rPr>
      </w:pPr>
      <w:r>
        <w:rPr>
          <w:rFonts w:hint="default" w:ascii="Times New Roman" w:hAnsi="Times New Roman" w:cs="Times New Roman"/>
          <w:sz w:val="24"/>
          <w:szCs w:val="24"/>
          <w:lang w:val="en-US"/>
        </w:rPr>
        <w:t xml:space="preserve">The </w:t>
      </w:r>
      <w:r>
        <w:rPr>
          <w:rFonts w:hint="default" w:ascii="Times New Roman" w:hAnsi="Times New Roman" w:cs="Times New Roman"/>
          <w:sz w:val="24"/>
          <w:szCs w:val="24"/>
          <w:lang w:val="en-US" w:eastAsia="zh-CN"/>
        </w:rPr>
        <w:t xml:space="preserve">Construction of MEDEGs-convulated prognostic signature was done followed by the evolution of MEDEG’s based competiting risk-Nomogram. </w:t>
      </w:r>
      <w:r>
        <w:rPr>
          <w:rFonts w:ascii="Times New Roman" w:hAnsi="Times New Roman" w:cs="Times New Roman"/>
          <w:sz w:val="24"/>
          <w:szCs w:val="24"/>
          <w:lang w:val="en-IN"/>
        </w:rPr>
        <w:t>The</w:t>
      </w:r>
      <w:r>
        <w:rPr>
          <w:rFonts w:hint="default" w:ascii="Times New Roman" w:hAnsi="Times New Roman" w:cs="Times New Roman"/>
          <w:sz w:val="24"/>
          <w:szCs w:val="24"/>
          <w:lang w:val="en-US"/>
        </w:rPr>
        <w:t xml:space="preserve"> process initated with</w:t>
      </w:r>
      <w:r>
        <w:rPr>
          <w:rFonts w:ascii="Times New Roman" w:hAnsi="Times New Roman" w:cs="Times New Roman"/>
          <w:sz w:val="24"/>
          <w:szCs w:val="24"/>
          <w:lang w:val="en-IN"/>
        </w:rPr>
        <w:t xml:space="preserve"> univariate Cox regression analysis </w:t>
      </w:r>
      <w:r>
        <w:rPr>
          <w:rFonts w:hint="default" w:ascii="Times New Roman" w:hAnsi="Times New Roman" w:cs="Times New Roman"/>
          <w:sz w:val="24"/>
          <w:szCs w:val="24"/>
          <w:lang w:val="en-US"/>
        </w:rPr>
        <w:t>that identifued</w:t>
      </w:r>
      <w:r>
        <w:rPr>
          <w:rFonts w:ascii="Times New Roman" w:hAnsi="Times New Roman" w:cs="Times New Roman"/>
          <w:sz w:val="24"/>
          <w:szCs w:val="24"/>
          <w:lang w:val="en-IN"/>
        </w:rPr>
        <w:t xml:space="preserve"> association between the methylation level of each </w:t>
      </w:r>
      <w:r>
        <w:rPr>
          <w:rFonts w:hint="default" w:ascii="Times New Roman" w:hAnsi="Times New Roman" w:cs="Times New Roman"/>
          <w:sz w:val="24"/>
          <w:szCs w:val="24"/>
          <w:lang w:val="en-US"/>
        </w:rPr>
        <w:t xml:space="preserve">MEDEG’s </w:t>
      </w:r>
      <w:r>
        <w:rPr>
          <w:rFonts w:ascii="Times New Roman" w:hAnsi="Times New Roman" w:cs="Times New Roman"/>
          <w:sz w:val="24"/>
          <w:szCs w:val="24"/>
          <w:lang w:val="en-IN"/>
        </w:rPr>
        <w:t xml:space="preserve">and patient’s overall survival (OS) </w:t>
      </w:r>
      <w:r>
        <w:rPr>
          <w:rFonts w:hint="default" w:ascii="Times New Roman" w:hAnsi="Times New Roman" w:cs="Times New Roman"/>
          <w:sz w:val="24"/>
          <w:szCs w:val="24"/>
          <w:lang w:val="en-US"/>
        </w:rPr>
        <w:t>in our</w:t>
      </w:r>
      <w:r>
        <w:rPr>
          <w:rFonts w:ascii="Times New Roman" w:hAnsi="Times New Roman" w:cs="Times New Roman"/>
          <w:sz w:val="24"/>
          <w:szCs w:val="24"/>
          <w:lang w:val="en-IN"/>
        </w:rPr>
        <w:t xml:space="preserve"> </w:t>
      </w:r>
      <w:r>
        <w:rPr>
          <w:rFonts w:hint="default" w:ascii="Times New Roman" w:hAnsi="Times New Roman" w:cs="Times New Roman"/>
          <w:sz w:val="24"/>
          <w:szCs w:val="24"/>
          <w:lang w:val="en-US"/>
        </w:rPr>
        <w:t xml:space="preserve">scaled </w:t>
      </w:r>
      <w:r>
        <w:rPr>
          <w:rFonts w:ascii="Times New Roman" w:hAnsi="Times New Roman" w:cs="Times New Roman"/>
          <w:sz w:val="24"/>
          <w:szCs w:val="24"/>
          <w:lang w:val="en-IN"/>
        </w:rPr>
        <w:t xml:space="preserve">cohort. Those sites with P-values less than 0.05 were identified as prognosis-related DMSs. Then, </w:t>
      </w:r>
      <w:r>
        <w:rPr>
          <w:rFonts w:hint="default" w:ascii="Times New Roman" w:hAnsi="Times New Roman" w:cs="Times New Roman"/>
          <w:sz w:val="24"/>
          <w:szCs w:val="24"/>
          <w:lang w:val="en-US"/>
        </w:rPr>
        <w:t xml:space="preserve">Adaptive </w:t>
      </w:r>
      <w:r>
        <w:rPr>
          <w:rFonts w:ascii="Times New Roman" w:hAnsi="Times New Roman" w:cs="Times New Roman"/>
          <w:sz w:val="24"/>
          <w:szCs w:val="24"/>
          <w:lang w:val="en-IN"/>
        </w:rPr>
        <w:t>LASSO</w:t>
      </w:r>
      <w:r>
        <w:rPr>
          <w:rFonts w:hint="default" w:ascii="Times New Roman" w:hAnsi="Times New Roman" w:cs="Times New Roman"/>
          <w:sz w:val="24"/>
          <w:szCs w:val="24"/>
          <w:lang w:val="en-US"/>
        </w:rPr>
        <w:t xml:space="preserve"> Regression</w:t>
      </w:r>
      <w:r>
        <w:rPr>
          <w:rFonts w:ascii="Times New Roman" w:hAnsi="Times New Roman" w:cs="Times New Roman"/>
          <w:sz w:val="24"/>
          <w:szCs w:val="24"/>
          <w:lang w:val="en-IN"/>
        </w:rPr>
        <w:t xml:space="preserve"> method </w:t>
      </w:r>
      <w:r>
        <w:rPr>
          <w:rFonts w:hint="default" w:ascii="Times New Roman" w:hAnsi="Times New Roman" w:cs="Times New Roman"/>
          <w:sz w:val="24"/>
          <w:szCs w:val="24"/>
          <w:lang w:val="en-US"/>
        </w:rPr>
        <w:t xml:space="preserve">was implemented to identify </w:t>
      </w:r>
      <w:r>
        <w:rPr>
          <w:rFonts w:ascii="Times New Roman" w:hAnsi="Times New Roman" w:cs="Times New Roman"/>
          <w:sz w:val="24"/>
          <w:szCs w:val="24"/>
          <w:lang w:val="en-IN"/>
        </w:rPr>
        <w:t>the prognosis</w:t>
      </w:r>
      <w:r>
        <w:rPr>
          <w:rFonts w:hint="default" w:ascii="Times New Roman" w:hAnsi="Times New Roman" w:cs="Times New Roman"/>
          <w:sz w:val="24"/>
          <w:szCs w:val="24"/>
          <w:lang w:val="en-US"/>
        </w:rPr>
        <w:t xml:space="preserve"> associated</w:t>
      </w:r>
      <w:r>
        <w:rPr>
          <w:rFonts w:ascii="Times New Roman" w:hAnsi="Times New Roman" w:cs="Times New Roman"/>
          <w:sz w:val="24"/>
          <w:szCs w:val="24"/>
          <w:lang w:val="en-IN"/>
        </w:rPr>
        <w:t xml:space="preserve"> </w:t>
      </w:r>
      <w:r>
        <w:rPr>
          <w:rFonts w:hint="default" w:ascii="Times New Roman" w:hAnsi="Times New Roman" w:cs="Times New Roman"/>
          <w:sz w:val="24"/>
          <w:szCs w:val="24"/>
          <w:lang w:val="en-US"/>
        </w:rPr>
        <w:t xml:space="preserve">MEDEG’s </w:t>
      </w:r>
      <w:r>
        <w:rPr>
          <w:rFonts w:ascii="Times New Roman" w:hAnsi="Times New Roman" w:cs="Times New Roman"/>
          <w:sz w:val="24"/>
          <w:szCs w:val="24"/>
          <w:lang w:val="en-IN"/>
        </w:rPr>
        <w:t xml:space="preserve">and </w:t>
      </w:r>
      <w:r>
        <w:rPr>
          <w:rFonts w:hint="default" w:ascii="Times New Roman" w:hAnsi="Times New Roman" w:cs="Times New Roman"/>
          <w:sz w:val="24"/>
          <w:szCs w:val="24"/>
          <w:lang w:val="en-US"/>
        </w:rPr>
        <w:t>concurently an</w:t>
      </w:r>
      <w:r>
        <w:rPr>
          <w:rFonts w:ascii="Times New Roman" w:hAnsi="Times New Roman" w:cs="Times New Roman"/>
          <w:sz w:val="24"/>
          <w:szCs w:val="24"/>
          <w:lang w:val="en-IN"/>
        </w:rPr>
        <w:t xml:space="preserve"> </w:t>
      </w:r>
      <w:r>
        <w:rPr>
          <w:rFonts w:hint="default" w:ascii="Times New Roman" w:hAnsi="Times New Roman" w:cs="Times New Roman"/>
          <w:sz w:val="24"/>
          <w:szCs w:val="24"/>
          <w:lang w:val="en-US"/>
        </w:rPr>
        <w:t xml:space="preserve">prime </w:t>
      </w:r>
      <w:r>
        <w:rPr>
          <w:rFonts w:ascii="Times New Roman" w:hAnsi="Times New Roman" w:cs="Times New Roman"/>
          <w:sz w:val="24"/>
          <w:szCs w:val="24"/>
          <w:lang w:val="en-IN"/>
        </w:rPr>
        <w:t>model</w:t>
      </w:r>
      <w:r>
        <w:rPr>
          <w:rFonts w:hint="default" w:ascii="Times New Roman" w:hAnsi="Times New Roman" w:cs="Times New Roman"/>
          <w:sz w:val="24"/>
          <w:szCs w:val="24"/>
          <w:lang w:val="en-US"/>
        </w:rPr>
        <w:t xml:space="preserve"> was obtained.</w:t>
      </w:r>
      <w:r>
        <w:rPr>
          <w:rFonts w:ascii="Times New Roman" w:hAnsi="Times New Roman" w:cs="Times New Roman"/>
          <w:sz w:val="24"/>
          <w:szCs w:val="24"/>
          <w:lang w:val="en-IN"/>
        </w:rPr>
        <w:t xml:space="preserve"> </w:t>
      </w:r>
      <w:r>
        <w:rPr>
          <w:rFonts w:hint="default" w:ascii="Times New Roman" w:hAnsi="Times New Roman" w:cs="Times New Roman"/>
          <w:sz w:val="24"/>
          <w:szCs w:val="24"/>
          <w:lang w:val="en-US"/>
        </w:rPr>
        <w:t>The MEDEG’s</w:t>
      </w:r>
      <w:r>
        <w:rPr>
          <w:rFonts w:ascii="Times New Roman" w:hAnsi="Times New Roman" w:cs="Times New Roman"/>
          <w:sz w:val="24"/>
          <w:szCs w:val="24"/>
          <w:lang w:val="en-IN"/>
        </w:rPr>
        <w:t xml:space="preserve"> with coefficient</w:t>
      </w:r>
      <w:r>
        <w:rPr>
          <w:rFonts w:hint="default" w:ascii="Times New Roman" w:hAnsi="Times New Roman" w:cs="Times New Roman"/>
          <w:sz w:val="24"/>
          <w:szCs w:val="24"/>
          <w:lang w:val="en-US"/>
        </w:rPr>
        <w:t xml:space="preserve">, C-index </w:t>
      </w:r>
      <w:r>
        <w:rPr>
          <w:rFonts w:ascii="Times New Roman" w:hAnsi="Times New Roman" w:cs="Times New Roman"/>
          <w:sz w:val="24"/>
          <w:szCs w:val="24"/>
          <w:lang w:val="en-IN"/>
        </w:rPr>
        <w:t xml:space="preserve">≠ 0 were </w:t>
      </w:r>
      <w:r>
        <w:rPr>
          <w:rFonts w:hint="default" w:ascii="Times New Roman" w:hAnsi="Times New Roman" w:cs="Times New Roman"/>
          <w:sz w:val="24"/>
          <w:szCs w:val="24"/>
          <w:lang w:val="en-US"/>
        </w:rPr>
        <w:t>labeled</w:t>
      </w:r>
      <w:r>
        <w:rPr>
          <w:rFonts w:ascii="Times New Roman" w:hAnsi="Times New Roman" w:cs="Times New Roman"/>
          <w:sz w:val="24"/>
          <w:szCs w:val="24"/>
          <w:lang w:val="en-IN"/>
        </w:rPr>
        <w:t xml:space="preserve"> as significant variables </w:t>
      </w:r>
      <w:r>
        <w:rPr>
          <w:rFonts w:hint="default" w:ascii="Times New Roman" w:hAnsi="Times New Roman" w:cs="Times New Roman"/>
          <w:sz w:val="24"/>
          <w:szCs w:val="24"/>
          <w:lang w:val="en-US"/>
        </w:rPr>
        <w:t>which lead to</w:t>
      </w:r>
      <w:r>
        <w:rPr>
          <w:rFonts w:ascii="Times New Roman" w:hAnsi="Times New Roman" w:cs="Times New Roman"/>
          <w:sz w:val="24"/>
          <w:szCs w:val="24"/>
          <w:lang w:val="en-IN"/>
        </w:rPr>
        <w:t xml:space="preserve"> risk scoring model</w:t>
      </w:r>
      <w:r>
        <w:rPr>
          <w:rFonts w:hint="default" w:ascii="Times New Roman" w:hAnsi="Times New Roman" w:cs="Times New Roman"/>
          <w:sz w:val="24"/>
          <w:szCs w:val="24"/>
          <w:lang w:val="en-US"/>
        </w:rPr>
        <w:t xml:space="preserve"> establishment</w:t>
      </w:r>
      <w:r>
        <w:rPr>
          <w:rFonts w:ascii="Times New Roman" w:hAnsi="Times New Roman" w:cs="Times New Roman"/>
          <w:sz w:val="24"/>
          <w:szCs w:val="24"/>
          <w:lang w:val="en-IN"/>
        </w:rPr>
        <w:t xml:space="preserve"> using the combination of weighted methylation values. The risk scores were calculated as shown in the following equation:</w:t>
      </w:r>
    </w:p>
    <w:p>
      <w:pPr>
        <w:spacing w:line="360" w:lineRule="auto"/>
        <w:jc w:val="both"/>
        <w:rPr>
          <w:rFonts w:ascii="Times New Roman" w:hAnsi="Times New Roman" w:cs="Times New Roman"/>
          <w:sz w:val="24"/>
          <w:szCs w:val="24"/>
          <w:lang w:val="en-IN"/>
        </w:rPr>
      </w:pPr>
    </w:p>
    <w:p>
      <w:pPr>
        <w:spacing w:line="360" w:lineRule="auto"/>
        <w:jc w:val="both"/>
        <w:rPr>
          <w:rFonts w:ascii="Times New Roman" w:hAnsi="Times New Roman" w:cs="Times New Roman"/>
          <w:sz w:val="24"/>
          <w:szCs w:val="24"/>
          <w:lang w:val="en-IN"/>
        </w:rPr>
      </w:pPr>
      <w:r>
        <w:rPr>
          <w:rFonts w:hint="default" w:ascii="Times New Roman" w:hAnsi="Times New Roman" w:cs="Times New Roman"/>
          <w:sz w:val="24"/>
          <w:szCs w:val="24"/>
          <w:lang w:val="en-US"/>
        </w:rPr>
        <w:t>The</w:t>
      </w:r>
      <w:r>
        <w:rPr>
          <w:rFonts w:ascii="Times New Roman" w:hAnsi="Times New Roman" w:cs="Times New Roman"/>
          <w:sz w:val="24"/>
          <w:szCs w:val="24"/>
          <w:lang w:val="en-IN"/>
        </w:rPr>
        <w:t xml:space="preserve"> </w:t>
      </w:r>
      <w:r>
        <w:rPr>
          <w:rFonts w:hint="default" w:ascii="Times New Roman" w:hAnsi="Times New Roman" w:cs="Times New Roman"/>
          <w:sz w:val="24"/>
          <w:szCs w:val="24"/>
          <w:lang w:val="en-US"/>
        </w:rPr>
        <w:t xml:space="preserve">mean </w:t>
      </w:r>
      <w:r>
        <w:rPr>
          <w:rFonts w:ascii="Times New Roman" w:hAnsi="Times New Roman" w:cs="Times New Roman"/>
          <w:sz w:val="24"/>
          <w:szCs w:val="24"/>
          <w:lang w:val="en-IN"/>
        </w:rPr>
        <w:t>risk score</w:t>
      </w:r>
      <w:r>
        <w:rPr>
          <w:rFonts w:hint="default" w:ascii="Times New Roman" w:hAnsi="Times New Roman" w:cs="Times New Roman"/>
          <w:sz w:val="24"/>
          <w:szCs w:val="24"/>
          <w:lang w:val="en-US"/>
        </w:rPr>
        <w:t xml:space="preserve"> value was used</w:t>
      </w:r>
      <w:r>
        <w:rPr>
          <w:rFonts w:ascii="Times New Roman" w:hAnsi="Times New Roman" w:cs="Times New Roman"/>
          <w:sz w:val="24"/>
          <w:szCs w:val="24"/>
          <w:lang w:val="en-IN"/>
        </w:rPr>
        <w:t xml:space="preserve"> as the cut</w:t>
      </w:r>
      <w:r>
        <w:rPr>
          <w:rFonts w:hint="default" w:ascii="Times New Roman" w:hAnsi="Times New Roman" w:cs="Times New Roman"/>
          <w:sz w:val="24"/>
          <w:szCs w:val="24"/>
          <w:lang w:val="en-US"/>
        </w:rPr>
        <w:t>toff score for spliting</w:t>
      </w:r>
      <w:r>
        <w:rPr>
          <w:rFonts w:ascii="Times New Roman" w:hAnsi="Times New Roman" w:cs="Times New Roman"/>
          <w:sz w:val="24"/>
          <w:szCs w:val="24"/>
          <w:lang w:val="en-IN"/>
        </w:rPr>
        <w:t>, patients into low-risk (risk score below the mean value) or high-risk (risk score above the mean value) group correspondingly.</w:t>
      </w:r>
      <w:r>
        <w:rPr>
          <w:rFonts w:hint="default" w:ascii="Times New Roman" w:hAnsi="Times New Roman" w:cs="Times New Roman"/>
          <w:sz w:val="24"/>
          <w:szCs w:val="24"/>
          <w:lang w:val="en-US"/>
        </w:rPr>
        <w:t xml:space="preserve"> </w:t>
      </w:r>
      <w:r>
        <w:rPr>
          <w:rFonts w:ascii="Times New Roman" w:hAnsi="Times New Roman" w:cs="Times New Roman"/>
          <w:sz w:val="24"/>
          <w:szCs w:val="24"/>
          <w:lang w:val="en-IN"/>
        </w:rPr>
        <w:t xml:space="preserve">To translate the prognostic </w:t>
      </w:r>
      <w:r>
        <w:rPr>
          <w:rFonts w:hint="default" w:ascii="Times New Roman" w:hAnsi="Times New Roman" w:cs="Times New Roman"/>
          <w:sz w:val="24"/>
          <w:szCs w:val="24"/>
          <w:lang w:val="en-US"/>
        </w:rPr>
        <w:t>score</w:t>
      </w:r>
      <w:r>
        <w:rPr>
          <w:rFonts w:ascii="Times New Roman" w:hAnsi="Times New Roman" w:cs="Times New Roman"/>
          <w:sz w:val="24"/>
          <w:szCs w:val="24"/>
          <w:lang w:val="en-IN"/>
        </w:rPr>
        <w:t xml:space="preserve"> of </w:t>
      </w:r>
      <w:r>
        <w:rPr>
          <w:rFonts w:hint="default" w:ascii="Times New Roman" w:hAnsi="Times New Roman" w:cs="Times New Roman"/>
          <w:sz w:val="24"/>
          <w:szCs w:val="24"/>
          <w:lang w:val="en-US"/>
        </w:rPr>
        <w:t>MEDEG’s</w:t>
      </w:r>
      <w:r>
        <w:rPr>
          <w:rFonts w:ascii="Times New Roman" w:hAnsi="Times New Roman" w:cs="Times New Roman"/>
          <w:sz w:val="24"/>
          <w:szCs w:val="24"/>
          <w:lang w:val="en-IN"/>
        </w:rPr>
        <w:t xml:space="preserve"> into clinical application,</w:t>
      </w:r>
      <w:r>
        <w:rPr>
          <w:rFonts w:hint="default" w:ascii="Times New Roman" w:hAnsi="Times New Roman" w:cs="Times New Roman"/>
          <w:sz w:val="24"/>
          <w:szCs w:val="24"/>
          <w:lang w:val="en-US"/>
        </w:rPr>
        <w:t xml:space="preserve"> we then constructed</w:t>
      </w:r>
      <w:r>
        <w:rPr>
          <w:rFonts w:ascii="Times New Roman" w:hAnsi="Times New Roman" w:cs="Times New Roman"/>
          <w:sz w:val="24"/>
          <w:szCs w:val="24"/>
          <w:lang w:val="en-IN"/>
        </w:rPr>
        <w:t xml:space="preserve"> a </w:t>
      </w:r>
      <w:r>
        <w:rPr>
          <w:rFonts w:hint="default" w:ascii="Times New Roman" w:hAnsi="Times New Roman" w:cs="Times New Roman"/>
          <w:sz w:val="24"/>
          <w:szCs w:val="24"/>
          <w:lang w:val="en-US"/>
        </w:rPr>
        <w:t xml:space="preserve">clinical </w:t>
      </w:r>
      <w:r>
        <w:rPr>
          <w:rFonts w:ascii="Times New Roman" w:hAnsi="Times New Roman" w:cs="Times New Roman"/>
          <w:sz w:val="24"/>
          <w:szCs w:val="24"/>
          <w:lang w:val="en-IN"/>
        </w:rPr>
        <w:t xml:space="preserve">nomogram, </w:t>
      </w:r>
      <w:r>
        <w:rPr>
          <w:rFonts w:hint="default" w:ascii="Times New Roman" w:hAnsi="Times New Roman" w:cs="Times New Roman"/>
          <w:sz w:val="24"/>
          <w:szCs w:val="24"/>
          <w:lang w:val="en-US"/>
        </w:rPr>
        <w:t xml:space="preserve">which </w:t>
      </w:r>
      <w:r>
        <w:rPr>
          <w:rFonts w:ascii="Times New Roman" w:hAnsi="Times New Roman" w:cs="Times New Roman"/>
          <w:sz w:val="24"/>
          <w:szCs w:val="24"/>
          <w:lang w:val="en-IN"/>
        </w:rPr>
        <w:t>includ</w:t>
      </w:r>
      <w:r>
        <w:rPr>
          <w:rFonts w:hint="default" w:ascii="Times New Roman" w:hAnsi="Times New Roman" w:cs="Times New Roman"/>
          <w:sz w:val="24"/>
          <w:szCs w:val="24"/>
          <w:lang w:val="en-US"/>
        </w:rPr>
        <w:t>ed</w:t>
      </w:r>
      <w:r>
        <w:rPr>
          <w:rFonts w:ascii="Times New Roman" w:hAnsi="Times New Roman" w:cs="Times New Roman"/>
          <w:sz w:val="24"/>
          <w:szCs w:val="24"/>
          <w:lang w:val="en-IN"/>
        </w:rPr>
        <w:t xml:space="preserve"> the risk score and the </w:t>
      </w:r>
      <w:r>
        <w:rPr>
          <w:rFonts w:hint="default" w:ascii="Times New Roman" w:hAnsi="Times New Roman" w:cs="Times New Roman"/>
          <w:sz w:val="24"/>
          <w:szCs w:val="24"/>
          <w:lang w:val="en-US"/>
        </w:rPr>
        <w:t>clinicopathological parameters</w:t>
      </w:r>
      <w:r>
        <w:rPr>
          <w:rFonts w:ascii="Times New Roman" w:hAnsi="Times New Roman" w:cs="Times New Roman"/>
          <w:sz w:val="24"/>
          <w:szCs w:val="24"/>
          <w:lang w:val="en-IN"/>
        </w:rPr>
        <w:t xml:space="preserve"> of </w:t>
      </w:r>
      <w:r>
        <w:rPr>
          <w:rFonts w:hint="default" w:ascii="Times New Roman" w:hAnsi="Times New Roman" w:cs="Times New Roman"/>
          <w:sz w:val="24"/>
          <w:szCs w:val="24"/>
          <w:lang w:val="en-US"/>
        </w:rPr>
        <w:t>TCGA-</w:t>
      </w:r>
      <w:r>
        <w:rPr>
          <w:rFonts w:ascii="Times New Roman" w:hAnsi="Times New Roman" w:cs="Times New Roman"/>
          <w:sz w:val="24"/>
          <w:szCs w:val="24"/>
          <w:lang w:val="en-IN"/>
        </w:rPr>
        <w:t>PAAD patients evaluated by multivariate Cox proportional-hazards regression</w:t>
      </w:r>
      <w:r>
        <w:rPr>
          <w:rFonts w:hint="default" w:ascii="Times New Roman" w:hAnsi="Times New Roman" w:cs="Times New Roman"/>
          <w:sz w:val="24"/>
          <w:szCs w:val="24"/>
          <w:lang w:val="en-US"/>
        </w:rPr>
        <w:t xml:space="preserve">. It was </w:t>
      </w:r>
      <w:r>
        <w:rPr>
          <w:rFonts w:ascii="Times New Roman" w:hAnsi="Times New Roman" w:cs="Times New Roman"/>
          <w:sz w:val="24"/>
          <w:szCs w:val="24"/>
          <w:lang w:val="en-IN"/>
        </w:rPr>
        <w:t>used to evaluate the independent prognostic value of the signature after adjusting for age, sex and stage</w:t>
      </w:r>
      <w:r>
        <w:rPr>
          <w:rFonts w:hint="default" w:ascii="Times New Roman" w:hAnsi="Times New Roman" w:cs="Times New Roman"/>
          <w:sz w:val="24"/>
          <w:szCs w:val="24"/>
          <w:lang w:val="en-US"/>
        </w:rPr>
        <w:t xml:space="preserve"> alongside</w:t>
      </w:r>
      <w:r>
        <w:rPr>
          <w:rFonts w:ascii="Times New Roman" w:hAnsi="Times New Roman" w:cs="Times New Roman"/>
          <w:sz w:val="24"/>
          <w:szCs w:val="24"/>
          <w:lang w:val="en-IN"/>
        </w:rPr>
        <w:t xml:space="preserve"> predicting the</w:t>
      </w:r>
      <w:r>
        <w:rPr>
          <w:rFonts w:hint="default" w:ascii="Times New Roman" w:hAnsi="Times New Roman" w:cs="Times New Roman"/>
          <w:sz w:val="24"/>
          <w:szCs w:val="24"/>
          <w:lang w:val="en-US"/>
        </w:rPr>
        <w:t xml:space="preserve"> overall survial</w:t>
      </w:r>
      <w:r>
        <w:rPr>
          <w:rFonts w:ascii="Times New Roman" w:hAnsi="Times New Roman" w:cs="Times New Roman"/>
          <w:sz w:val="24"/>
          <w:szCs w:val="24"/>
          <w:lang w:val="en-IN"/>
        </w:rPr>
        <w:t xml:space="preserve"> </w:t>
      </w:r>
      <w:r>
        <w:rPr>
          <w:rFonts w:hint="default" w:ascii="Times New Roman" w:hAnsi="Times New Roman" w:cs="Times New Roman"/>
          <w:sz w:val="24"/>
          <w:szCs w:val="24"/>
          <w:lang w:val="en-US"/>
        </w:rPr>
        <w:t>(</w:t>
      </w:r>
      <w:r>
        <w:rPr>
          <w:rFonts w:ascii="Times New Roman" w:hAnsi="Times New Roman" w:cs="Times New Roman"/>
          <w:sz w:val="24"/>
          <w:szCs w:val="24"/>
          <w:lang w:val="en-IN"/>
        </w:rPr>
        <w:t>1-,2- and 3-years</w:t>
      </w:r>
      <w:r>
        <w:rPr>
          <w:rFonts w:hint="default" w:ascii="Times New Roman" w:hAnsi="Times New Roman" w:cs="Times New Roman"/>
          <w:sz w:val="24"/>
          <w:szCs w:val="24"/>
          <w:lang w:val="en-US"/>
        </w:rPr>
        <w:t>)</w:t>
      </w:r>
      <w:r>
        <w:rPr>
          <w:rFonts w:ascii="Times New Roman" w:hAnsi="Times New Roman" w:cs="Times New Roman"/>
          <w:sz w:val="24"/>
          <w:szCs w:val="24"/>
          <w:lang w:val="en-IN"/>
        </w:rPr>
        <w:t xml:space="preserve"> </w:t>
      </w:r>
      <w:r>
        <w:rPr>
          <w:rFonts w:hint="default" w:ascii="Times New Roman" w:hAnsi="Times New Roman" w:cs="Times New Roman"/>
          <w:sz w:val="24"/>
          <w:szCs w:val="24"/>
          <w:lang w:val="en-US"/>
        </w:rPr>
        <w:t>(OS)</w:t>
      </w:r>
      <w:r>
        <w:rPr>
          <w:rFonts w:ascii="Times New Roman" w:hAnsi="Times New Roman" w:cs="Times New Roman"/>
          <w:sz w:val="24"/>
          <w:szCs w:val="24"/>
          <w:lang w:val="en-IN"/>
        </w:rPr>
        <w:t xml:space="preserve"> in TCGA-PAAD cohort. </w:t>
      </w:r>
    </w:p>
    <w:p>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discriminatory ability of the nomogram was evaluated by calculating the concordance index (C-index), which is a measure of discrimination. Calibration plots were plotted to compare the observed and predicted probabilities for the </w:t>
      </w:r>
      <w:r>
        <w:rPr>
          <w:rFonts w:ascii="Times New Roman" w:hAnsi="Times New Roman" w:cs="Times New Roman"/>
          <w:sz w:val="24"/>
          <w:szCs w:val="24"/>
          <w:highlight w:val="yellow"/>
          <w:lang w:val="en-IN"/>
        </w:rPr>
        <w:t>nomogram</w:t>
      </w:r>
      <w:r>
        <w:rPr>
          <w:rFonts w:ascii="Times New Roman" w:hAnsi="Times New Roman" w:cs="Times New Roman"/>
          <w:sz w:val="24"/>
          <w:szCs w:val="24"/>
          <w:lang w:val="en-IN"/>
        </w:rPr>
        <w:t xml:space="preserve">. </w:t>
      </w:r>
    </w:p>
    <w:p>
      <w:pPr>
        <w:spacing w:line="360" w:lineRule="auto"/>
        <w:jc w:val="both"/>
        <w:rPr>
          <w:rFonts w:ascii="Times New Roman" w:hAnsi="Times New Roman" w:cs="Times New Roman"/>
          <w:sz w:val="24"/>
          <w:szCs w:val="24"/>
          <w:lang w:val="en-IN"/>
        </w:rPr>
      </w:pPr>
    </w:p>
    <w:p>
      <w:pPr>
        <w:spacing w:line="360" w:lineRule="auto"/>
        <w:jc w:val="both"/>
        <w:rPr>
          <w:rFonts w:ascii="Times New Roman" w:hAnsi="Times New Roman" w:cs="Times New Roman"/>
          <w:b/>
          <w:bCs/>
          <w:i/>
          <w:iCs/>
          <w:sz w:val="24"/>
          <w:szCs w:val="24"/>
          <w:lang w:val="en-IN"/>
        </w:rPr>
      </w:pPr>
    </w:p>
    <w:p>
      <w:pPr>
        <w:spacing w:line="360" w:lineRule="auto"/>
        <w:jc w:val="both"/>
        <w:rPr>
          <w:rFonts w:ascii="Times New Roman" w:hAnsi="Times New Roman" w:cs="Times New Roman"/>
          <w:sz w:val="24"/>
          <w:szCs w:val="24"/>
          <w:lang w:val="en-IN"/>
        </w:rPr>
      </w:pPr>
      <w:r>
        <w:rPr>
          <w:rFonts w:ascii="Times New Roman" w:hAnsi="Times New Roman" w:cs="Times New Roman"/>
          <w:b/>
          <w:bCs/>
          <w:i/>
          <w:iCs/>
          <w:sz w:val="24"/>
          <w:szCs w:val="24"/>
          <w:lang w:val="en-IN"/>
        </w:rPr>
        <w:t xml:space="preserve">Tissue of Origin of </w:t>
      </w:r>
      <w:r>
        <w:rPr>
          <w:rFonts w:hint="default" w:ascii="Times New Roman" w:hAnsi="Times New Roman" w:cs="Times New Roman"/>
          <w:b/>
          <w:bCs/>
          <w:i/>
          <w:iCs/>
          <w:sz w:val="24"/>
          <w:szCs w:val="24"/>
          <w:lang w:val="en-IN"/>
        </w:rPr>
        <w:t>Methylation-regulated Differentially Expressed Genes</w:t>
      </w:r>
    </w:p>
    <w:p>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Tissue specificity of </w:t>
      </w:r>
      <w:r>
        <w:rPr>
          <w:rFonts w:hint="default" w:ascii="Times New Roman" w:hAnsi="Times New Roman" w:cs="Times New Roman"/>
          <w:sz w:val="24"/>
          <w:szCs w:val="24"/>
          <w:lang w:val="en-US"/>
        </w:rPr>
        <w:t xml:space="preserve">selected </w:t>
      </w:r>
      <w:r>
        <w:rPr>
          <w:rFonts w:hint="default" w:ascii="Times New Roman" w:hAnsi="Times New Roman" w:cs="Times New Roman"/>
          <w:b/>
          <w:bCs/>
          <w:i/>
          <w:iCs/>
          <w:sz w:val="24"/>
          <w:szCs w:val="24"/>
          <w:lang w:val="en-US"/>
        </w:rPr>
        <w:t>MEDEG’s</w:t>
      </w:r>
      <w:r>
        <w:rPr>
          <w:rFonts w:ascii="Times New Roman" w:hAnsi="Times New Roman" w:cs="Times New Roman"/>
          <w:sz w:val="24"/>
          <w:szCs w:val="24"/>
          <w:lang w:val="en-IN"/>
        </w:rPr>
        <w:t xml:space="preserve"> w</w:t>
      </w:r>
      <w:r>
        <w:rPr>
          <w:rFonts w:hint="default" w:ascii="Times New Roman" w:hAnsi="Times New Roman" w:cs="Times New Roman"/>
          <w:sz w:val="24"/>
          <w:szCs w:val="24"/>
          <w:lang w:val="en-US"/>
        </w:rPr>
        <w:t>ere</w:t>
      </w:r>
      <w:r>
        <w:rPr>
          <w:rFonts w:ascii="Times New Roman" w:hAnsi="Times New Roman" w:cs="Times New Roman"/>
          <w:sz w:val="24"/>
          <w:szCs w:val="24"/>
          <w:lang w:val="en-IN"/>
        </w:rPr>
        <w:t xml:space="preserve"> done </w:t>
      </w:r>
      <w:r>
        <w:rPr>
          <w:rFonts w:hint="default" w:ascii="Times New Roman" w:hAnsi="Times New Roman" w:cs="Times New Roman"/>
          <w:sz w:val="24"/>
          <w:szCs w:val="24"/>
          <w:lang w:val="en-US"/>
        </w:rPr>
        <w:t>by comparing with normal pancreas tissue and other tissue types . The data were taken from</w:t>
      </w:r>
      <w:r>
        <w:rPr>
          <w:rFonts w:ascii="Times New Roman" w:hAnsi="Times New Roman" w:cs="Times New Roman"/>
          <w:sz w:val="24"/>
          <w:szCs w:val="24"/>
          <w:lang w:val="en-IN"/>
        </w:rPr>
        <w:t xml:space="preserve"> GTEx</w:t>
      </w:r>
      <w:r>
        <w:rPr>
          <w:rFonts w:hint="default" w:ascii="Times New Roman" w:hAnsi="Times New Roman" w:cs="Times New Roman"/>
          <w:sz w:val="24"/>
          <w:szCs w:val="24"/>
          <w:lang w:val="en-US"/>
        </w:rPr>
        <w:t xml:space="preserve"> V8</w:t>
      </w:r>
      <w:r>
        <w:rPr>
          <w:rFonts w:ascii="Times New Roman" w:hAnsi="Times New Roman" w:cs="Times New Roman"/>
          <w:sz w:val="24"/>
          <w:szCs w:val="24"/>
          <w:lang w:val="en-IN"/>
        </w:rPr>
        <w:t xml:space="preserve"> dataset</w:t>
      </w:r>
      <w:r>
        <w:rPr>
          <w:rFonts w:hint="default" w:ascii="Times New Roman" w:hAnsi="Times New Roman" w:cs="Times New Roman"/>
          <w:sz w:val="24"/>
          <w:szCs w:val="24"/>
          <w:lang w:val="en-US"/>
        </w:rPr>
        <w:t>. The PanCancer profile was developed to highlight role of selected MEDEG’s in pancreas tissue by use of GEPIA. Protein level data was also obtained from CPTAC database for highlighting downstream protein level signature role in tissue of pancreas origin by use of UALCAN.</w:t>
      </w:r>
      <w:r>
        <w:rPr>
          <w:rFonts w:ascii="Times New Roman" w:hAnsi="Times New Roman" w:cs="Times New Roman"/>
          <w:sz w:val="24"/>
          <w:szCs w:val="24"/>
          <w:lang w:val="en-IN"/>
        </w:rPr>
        <w:t xml:space="preserve">  </w:t>
      </w:r>
      <w:r>
        <w:rPr>
          <w:rFonts w:hint="default" w:ascii="Times New Roman" w:hAnsi="Times New Roman" w:cs="Times New Roman"/>
          <w:sz w:val="24"/>
          <w:szCs w:val="24"/>
          <w:lang w:val="en-US"/>
        </w:rPr>
        <w:t>Finally the profile of selected CpG were compared with profile obtained from two other PanCa databases taken from GEO database for global profiling purpose irrespective of demography and ethinicity.</w:t>
      </w:r>
    </w:p>
    <w:p>
      <w:pPr>
        <w:spacing w:line="360" w:lineRule="auto"/>
        <w:jc w:val="both"/>
        <w:rPr>
          <w:rFonts w:ascii="Times New Roman" w:hAnsi="Times New Roman" w:cs="Times New Roman"/>
          <w:sz w:val="24"/>
          <w:szCs w:val="24"/>
          <w:lang w:val="en-IN"/>
        </w:rPr>
      </w:pPr>
    </w:p>
    <w:p>
      <w:pPr>
        <w:spacing w:line="360" w:lineRule="auto"/>
        <w:jc w:val="both"/>
        <w:rPr>
          <w:rFonts w:ascii="Times New Roman" w:hAnsi="Times New Roman" w:cs="Times New Roman"/>
          <w:sz w:val="24"/>
          <w:szCs w:val="24"/>
          <w:lang w:val="en-IN"/>
        </w:rPr>
      </w:pPr>
      <w:r>
        <w:rPr>
          <w:rFonts w:ascii="Times New Roman" w:hAnsi="Times New Roman" w:cs="Times New Roman"/>
          <w:b/>
          <w:bCs/>
          <w:i/>
          <w:iCs/>
          <w:sz w:val="24"/>
          <w:szCs w:val="24"/>
          <w:lang w:val="en-IN"/>
        </w:rPr>
        <w:t xml:space="preserve">Functional Relevance of </w:t>
      </w:r>
      <w:r>
        <w:rPr>
          <w:rFonts w:hint="default" w:ascii="Times New Roman" w:hAnsi="Times New Roman" w:cs="Times New Roman"/>
          <w:b/>
          <w:bCs/>
          <w:i/>
          <w:iCs/>
          <w:sz w:val="24"/>
          <w:szCs w:val="24"/>
          <w:lang w:val="en-IN"/>
        </w:rPr>
        <w:t>Methylation-regulated Differentially Expressed Genes</w:t>
      </w:r>
    </w:p>
    <w:p>
      <w:pPr>
        <w:keepNext w:val="0"/>
        <w:keepLines w:val="0"/>
        <w:widowControl/>
        <w:suppressLineNumbers w:val="0"/>
        <w:spacing w:line="360" w:lineRule="auto"/>
        <w:jc w:val="both"/>
        <w:rPr>
          <w:rFonts w:hint="default" w:ascii="Times New Roman" w:hAnsi="Times New Roman" w:cs="Times New Roman"/>
          <w:sz w:val="24"/>
          <w:szCs w:val="24"/>
          <w:u w:val="none"/>
          <w:lang w:val="en-US"/>
        </w:rPr>
      </w:pPr>
      <w:r>
        <w:rPr>
          <w:rFonts w:ascii="Times New Roman" w:hAnsi="Times New Roman" w:cs="Times New Roman"/>
          <w:sz w:val="24"/>
          <w:szCs w:val="24"/>
          <w:u w:val="none"/>
          <w:lang w:val="en-IN" w:eastAsia="zh-CN"/>
        </w:rPr>
        <w:t xml:space="preserve">Functional </w:t>
      </w:r>
      <w:r>
        <w:rPr>
          <w:rFonts w:hint="default" w:ascii="Times New Roman" w:hAnsi="Times New Roman" w:eastAsia="AdvTT86d47313" w:cs="Times New Roman"/>
          <w:color w:val="131413"/>
          <w:kern w:val="0"/>
          <w:sz w:val="24"/>
          <w:szCs w:val="24"/>
          <w:u w:val="none"/>
          <w:lang w:val="en-US" w:eastAsia="zh-CN"/>
        </w:rPr>
        <w:t xml:space="preserve">characterization </w:t>
      </w:r>
      <w:r>
        <w:rPr>
          <w:rFonts w:ascii="Times New Roman" w:hAnsi="Times New Roman" w:cs="Times New Roman"/>
          <w:sz w:val="24"/>
          <w:szCs w:val="24"/>
          <w:u w:val="none"/>
          <w:lang w:val="en-IN" w:eastAsia="zh-CN"/>
        </w:rPr>
        <w:t>of</w:t>
      </w:r>
      <w:r>
        <w:rPr>
          <w:rFonts w:hint="default" w:ascii="Times New Roman" w:hAnsi="Times New Roman" w:cs="Times New Roman"/>
          <w:sz w:val="24"/>
          <w:szCs w:val="24"/>
          <w:u w:val="none"/>
          <w:lang w:val="en-US" w:eastAsia="zh-CN"/>
        </w:rPr>
        <w:t xml:space="preserve"> MEDEG’s were done to obtaine </w:t>
      </w:r>
      <w:r>
        <w:rPr>
          <w:rFonts w:ascii="Times New Roman" w:hAnsi="Times New Roman" w:eastAsia="AdvTT86d47313" w:cs="Times New Roman"/>
          <w:color w:val="131413"/>
          <w:kern w:val="0"/>
          <w:sz w:val="24"/>
          <w:szCs w:val="24"/>
          <w:u w:val="none"/>
          <w:lang w:val="en-US" w:eastAsia="zh-CN" w:bidi="ar"/>
        </w:rPr>
        <w:t>enriched gene on</w:t>
      </w:r>
      <w:r>
        <w:rPr>
          <w:rFonts w:hint="default" w:ascii="Times New Roman" w:hAnsi="Times New Roman" w:eastAsia="AdvTT86d47313" w:cs="Times New Roman"/>
          <w:color w:val="131413"/>
          <w:kern w:val="0"/>
          <w:sz w:val="24"/>
          <w:szCs w:val="24"/>
          <w:u w:val="none"/>
          <w:lang w:val="en-US" w:eastAsia="zh-CN" w:bidi="ar"/>
        </w:rPr>
        <w:t>t</w:t>
      </w:r>
      <w:r>
        <w:rPr>
          <w:rFonts w:ascii="Times New Roman" w:hAnsi="Times New Roman" w:eastAsia="AdvTT86d47313" w:cs="Times New Roman"/>
          <w:color w:val="131413"/>
          <w:kern w:val="0"/>
          <w:sz w:val="24"/>
          <w:szCs w:val="24"/>
          <w:u w:val="none"/>
          <w:lang w:val="en-US" w:eastAsia="zh-CN" w:bidi="ar"/>
        </w:rPr>
        <w:t>ology</w:t>
      </w:r>
      <w:r>
        <w:rPr>
          <w:rFonts w:hint="default" w:ascii="Times New Roman" w:hAnsi="Times New Roman" w:eastAsia="AdvTT86d47313" w:cs="Times New Roman"/>
          <w:color w:val="131413"/>
          <w:kern w:val="0"/>
          <w:sz w:val="24"/>
          <w:szCs w:val="24"/>
          <w:u w:val="none"/>
          <w:lang w:val="en-US" w:eastAsia="zh-CN" w:bidi="ar"/>
        </w:rPr>
        <w:t xml:space="preserve"> (GO) </w:t>
      </w:r>
      <w:r>
        <w:rPr>
          <w:rFonts w:ascii="Times New Roman" w:hAnsi="Times New Roman" w:eastAsia="AdvTT86d47313" w:cs="Times New Roman"/>
          <w:color w:val="131413"/>
          <w:kern w:val="0"/>
          <w:sz w:val="24"/>
          <w:szCs w:val="24"/>
          <w:u w:val="none"/>
          <w:lang w:val="en-US" w:eastAsia="zh-CN" w:bidi="ar"/>
        </w:rPr>
        <w:t>and</w:t>
      </w:r>
      <w:r>
        <w:rPr>
          <w:rFonts w:hint="default" w:ascii="Times New Roman" w:hAnsi="Times New Roman" w:eastAsia="AdvTT86d47313" w:cs="Times New Roman"/>
          <w:color w:val="131413"/>
          <w:kern w:val="0"/>
          <w:sz w:val="24"/>
          <w:szCs w:val="24"/>
          <w:u w:val="none"/>
          <w:lang w:val="en-US" w:eastAsia="zh-CN" w:bidi="ar"/>
        </w:rPr>
        <w:t xml:space="preserve"> its associated </w:t>
      </w:r>
      <w:r>
        <w:rPr>
          <w:rFonts w:ascii="Times New Roman" w:hAnsi="Times New Roman" w:eastAsia="AdvTT86d47313" w:cs="Times New Roman"/>
          <w:color w:val="131413"/>
          <w:kern w:val="0"/>
          <w:sz w:val="24"/>
          <w:szCs w:val="24"/>
          <w:u w:val="none"/>
          <w:lang w:val="en-US" w:eastAsia="zh-CN" w:bidi="ar"/>
        </w:rPr>
        <w:t xml:space="preserve">pathways </w:t>
      </w:r>
      <w:r>
        <w:rPr>
          <w:rFonts w:hint="default" w:ascii="Times New Roman" w:hAnsi="Times New Roman" w:eastAsia="AdvTT86d47313" w:cs="Times New Roman"/>
          <w:color w:val="131413"/>
          <w:kern w:val="0"/>
          <w:sz w:val="24"/>
          <w:szCs w:val="24"/>
          <w:u w:val="none"/>
          <w:lang w:val="en-US" w:eastAsia="zh-CN" w:bidi="ar"/>
        </w:rPr>
        <w:t>Under the</w:t>
      </w:r>
      <w:r>
        <w:rPr>
          <w:rFonts w:ascii="Times New Roman" w:hAnsi="Times New Roman" w:eastAsia="AdvTT86d47313" w:cs="Times New Roman"/>
          <w:color w:val="131413"/>
          <w:kern w:val="0"/>
          <w:sz w:val="24"/>
          <w:szCs w:val="24"/>
          <w:u w:val="none"/>
          <w:lang w:val="en-US" w:eastAsia="zh-CN" w:bidi="ar"/>
        </w:rPr>
        <w:t xml:space="preserve"> categor</w:t>
      </w:r>
      <w:r>
        <w:rPr>
          <w:rFonts w:hint="default" w:ascii="Times New Roman" w:hAnsi="Times New Roman" w:eastAsia="AdvTT86d47313" w:cs="Times New Roman"/>
          <w:color w:val="131413"/>
          <w:kern w:val="0"/>
          <w:sz w:val="24"/>
          <w:szCs w:val="24"/>
          <w:u w:val="none"/>
          <w:lang w:val="en-US" w:eastAsia="zh-CN" w:bidi="ar"/>
        </w:rPr>
        <w:t>y</w:t>
      </w:r>
      <w:r>
        <w:rPr>
          <w:rFonts w:ascii="Times New Roman" w:hAnsi="Times New Roman" w:eastAsia="AdvTT86d47313" w:cs="Times New Roman"/>
          <w:color w:val="131413"/>
          <w:kern w:val="0"/>
          <w:sz w:val="24"/>
          <w:szCs w:val="24"/>
          <w:u w:val="none"/>
          <w:lang w:val="en-US" w:eastAsia="zh-CN" w:bidi="ar"/>
        </w:rPr>
        <w:t>, biological pro</w:t>
      </w:r>
      <w:r>
        <w:rPr>
          <w:rFonts w:hint="default" w:ascii="Times New Roman" w:hAnsi="Times New Roman" w:eastAsia="AdvTT86d47313" w:cs="Times New Roman"/>
          <w:color w:val="131413"/>
          <w:kern w:val="0"/>
          <w:sz w:val="24"/>
          <w:szCs w:val="24"/>
          <w:u w:val="none"/>
          <w:lang w:val="en-US" w:eastAsia="zh-CN" w:bidi="ar"/>
        </w:rPr>
        <w:t>cesses (BP) ontology that showcased  the pathway enrichment</w:t>
      </w:r>
      <w:ins w:id="304" w:author="snila" w:date="2023-02-16T16:27:55Z">
        <w:r>
          <w:rPr>
            <w:rFonts w:hint="default" w:ascii="Times New Roman" w:hAnsi="Times New Roman" w:eastAsia="AdvTT86d47313" w:cs="Times New Roman"/>
            <w:color w:val="131413"/>
            <w:kern w:val="0"/>
            <w:sz w:val="24"/>
            <w:szCs w:val="24"/>
            <w:u w:val="none"/>
            <w:lang w:val="en-US" w:eastAsia="zh-CN" w:bidi="ar"/>
          </w:rPr>
          <w:t xml:space="preserve"> </w:t>
        </w:r>
      </w:ins>
      <w:r>
        <w:rPr>
          <w:rFonts w:hint="default" w:ascii="Times New Roman" w:hAnsi="Times New Roman" w:eastAsia="AdvTT86d47313" w:cs="Times New Roman"/>
          <w:color w:val="131413"/>
          <w:kern w:val="0"/>
          <w:sz w:val="24"/>
          <w:szCs w:val="24"/>
          <w:u w:val="none"/>
          <w:lang w:val="en-US" w:eastAsia="zh-CN" w:bidi="ar"/>
        </w:rPr>
        <w:t xml:space="preserve">which is an crucial resource for a intimate understanding of  biological process from large-scale molecular cohorts produced by highthroughput experimental technology. The criterion for significant enrichment was based on </w:t>
      </w:r>
      <w:r>
        <w:rPr>
          <w:rFonts w:hint="default" w:ascii="Times New Roman" w:hAnsi="Times New Roman" w:eastAsia="AdvTT86d47313" w:cs="Times New Roman"/>
          <w:color w:val="131413"/>
          <w:kern w:val="0"/>
          <w:sz w:val="24"/>
          <w:szCs w:val="24"/>
          <w:u w:val="none"/>
          <w:lang w:val="en-US" w:eastAsia="zh-CN"/>
        </w:rPr>
        <w:t>Benjamini-Hochberg adjustment (</w:t>
      </w:r>
      <w:r>
        <w:rPr>
          <w:rFonts w:ascii="Times New Roman" w:hAnsi="Times New Roman" w:eastAsia="AdvTT86d47313" w:cs="Times New Roman"/>
          <w:color w:val="131413"/>
          <w:kern w:val="0"/>
          <w:sz w:val="24"/>
          <w:szCs w:val="24"/>
          <w:u w:val="none"/>
          <w:lang w:val="en-US" w:eastAsia="zh-CN" w:bidi="ar"/>
        </w:rPr>
        <w:t xml:space="preserve">p </w:t>
      </w:r>
      <w:r>
        <w:rPr>
          <w:rFonts w:hint="default" w:ascii="Times New Roman" w:hAnsi="Times New Roman" w:eastAsia="AdvTT86d47313" w:cs="Times New Roman"/>
          <w:color w:val="131413"/>
          <w:kern w:val="0"/>
          <w:sz w:val="24"/>
          <w:szCs w:val="24"/>
          <w:u w:val="none"/>
          <w:lang w:val="en-US" w:eastAsia="zh-CN" w:bidi="ar"/>
        </w:rPr>
        <w:t xml:space="preserve">&lt; 0.05). </w:t>
      </w:r>
      <w:r>
        <w:rPr>
          <w:rFonts w:hint="default" w:ascii="Times New Roman" w:hAnsi="Times New Roman" w:eastAsia="AdvTT86d47313" w:cs="Times New Roman"/>
          <w:color w:val="131413"/>
          <w:kern w:val="0"/>
          <w:sz w:val="24"/>
          <w:szCs w:val="24"/>
          <w:u w:val="none"/>
          <w:lang w:val="en-US" w:eastAsia="zh-CN"/>
        </w:rPr>
        <w:t>Functional characterization leading to enriched GO were also obtained using DEG in PanCa based on BP Ontology. Enrichment network was also obtained by MetaScape which has its nodes colored based on p-value. ENRICH R was used to obtain functional characterisation of the MEDEG’s in context of their role in other associated molecular processes and cellular functions. (</w:t>
      </w:r>
      <w:r>
        <w:rPr>
          <w:rFonts w:hint="default" w:ascii="Times New Roman" w:hAnsi="Times New Roman" w:eastAsia="AdvTT86d47313" w:cs="Times New Roman"/>
          <w:color w:val="131413"/>
          <w:kern w:val="0"/>
          <w:sz w:val="24"/>
          <w:szCs w:val="24"/>
          <w:highlight w:val="yellow"/>
          <w:u w:val="none"/>
          <w:lang w:val="en-US" w:eastAsia="zh-CN"/>
        </w:rPr>
        <w:t>DEG_DMG_Nomo)</w:t>
      </w:r>
    </w:p>
    <w:p>
      <w:pPr>
        <w:spacing w:line="360" w:lineRule="auto"/>
        <w:jc w:val="both"/>
        <w:rPr>
          <w:rFonts w:ascii="Times New Roman" w:hAnsi="Times New Roman" w:cs="Times New Roman"/>
          <w:sz w:val="24"/>
          <w:szCs w:val="24"/>
          <w:lang w:val="en-IN"/>
        </w:rPr>
      </w:pPr>
    </w:p>
    <w:p>
      <w:pPr>
        <w:spacing w:line="360" w:lineRule="auto"/>
        <w:jc w:val="both"/>
        <w:rPr>
          <w:rFonts w:ascii="Times New Roman" w:hAnsi="Times New Roman" w:cs="Times New Roman"/>
          <w:b/>
          <w:bCs/>
          <w:i/>
          <w:iCs/>
          <w:sz w:val="24"/>
          <w:szCs w:val="24"/>
          <w:lang w:val="en-IN"/>
        </w:rPr>
      </w:pPr>
    </w:p>
    <w:p>
      <w:pPr>
        <w:spacing w:line="360" w:lineRule="auto"/>
        <w:jc w:val="both"/>
        <w:rPr>
          <w:rFonts w:ascii="Times New Roman" w:hAnsi="Times New Roman" w:cs="Times New Roman"/>
          <w:b/>
          <w:bCs/>
          <w:i/>
          <w:iCs/>
          <w:sz w:val="24"/>
          <w:szCs w:val="24"/>
          <w:lang w:val="en-IN"/>
        </w:rPr>
      </w:pPr>
      <w:r>
        <w:rPr>
          <w:rFonts w:ascii="Times New Roman" w:hAnsi="Times New Roman" w:cs="Times New Roman"/>
          <w:b/>
          <w:bCs/>
          <w:i/>
          <w:iCs/>
          <w:sz w:val="24"/>
          <w:szCs w:val="24"/>
          <w:lang w:val="en-IN"/>
        </w:rPr>
        <w:t xml:space="preserve">Immune and Cell Ecosystem profile of </w:t>
      </w:r>
      <w:r>
        <w:rPr>
          <w:rFonts w:hint="default" w:ascii="Times New Roman" w:hAnsi="Times New Roman" w:cs="Times New Roman"/>
          <w:b/>
          <w:bCs/>
          <w:i/>
          <w:iCs/>
          <w:sz w:val="24"/>
          <w:szCs w:val="24"/>
          <w:lang w:val="en-IN"/>
        </w:rPr>
        <w:t>Methylation-regulated Differentially Expressed Genes</w:t>
      </w:r>
    </w:p>
    <w:p>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Immune and stromal cell infiltration data</w:t>
      </w:r>
      <w:r>
        <w:rPr>
          <w:rFonts w:hint="default" w:ascii="Times New Roman" w:hAnsi="Times New Roman" w:cs="Times New Roman"/>
          <w:sz w:val="24"/>
          <w:szCs w:val="24"/>
          <w:lang w:val="en-US"/>
        </w:rPr>
        <w:t xml:space="preserve"> concurent with selected MEDEG’s</w:t>
      </w:r>
      <w:r>
        <w:rPr>
          <w:rFonts w:ascii="Times New Roman" w:hAnsi="Times New Roman" w:cs="Times New Roman"/>
          <w:sz w:val="24"/>
          <w:szCs w:val="24"/>
          <w:lang w:val="en-IN"/>
        </w:rPr>
        <w:t xml:space="preserve"> w</w:t>
      </w:r>
      <w:r>
        <w:rPr>
          <w:rFonts w:hint="default" w:ascii="Times New Roman" w:hAnsi="Times New Roman" w:cs="Times New Roman"/>
          <w:sz w:val="24"/>
          <w:szCs w:val="24"/>
          <w:lang w:val="en-US"/>
        </w:rPr>
        <w:t>ere</w:t>
      </w:r>
      <w:r>
        <w:rPr>
          <w:rFonts w:ascii="Times New Roman" w:hAnsi="Times New Roman" w:cs="Times New Roman"/>
          <w:sz w:val="24"/>
          <w:szCs w:val="24"/>
          <w:lang w:val="en-IN"/>
        </w:rPr>
        <w:t xml:space="preserve"> obtained via ESTIMATE</w:t>
      </w:r>
      <w:r>
        <w:rPr>
          <w:rFonts w:hint="default" w:ascii="Times New Roman" w:hAnsi="Times New Roman" w:cs="Times New Roman"/>
          <w:sz w:val="24"/>
          <w:szCs w:val="24"/>
          <w:lang w:val="en-US"/>
        </w:rPr>
        <w:t xml:space="preserve"> and significance was identified using Kruskar Wallis</w:t>
      </w:r>
      <w:r>
        <w:rPr>
          <w:rFonts w:ascii="Times New Roman" w:hAnsi="Times New Roman" w:cs="Times New Roman"/>
          <w:b/>
          <w:bCs/>
          <w:i/>
          <w:iCs/>
          <w:sz w:val="24"/>
          <w:szCs w:val="24"/>
          <w:lang w:val="en-IN"/>
        </w:rPr>
        <w:t>.</w:t>
      </w:r>
      <w:r>
        <w:rPr>
          <w:rFonts w:hint="default" w:ascii="Times New Roman" w:hAnsi="Times New Roman" w:cs="Times New Roman"/>
          <w:b/>
          <w:bCs/>
          <w:i/>
          <w:iCs/>
          <w:sz w:val="24"/>
          <w:szCs w:val="24"/>
          <w:lang w:val="en-US"/>
        </w:rPr>
        <w:t xml:space="preserve"> </w:t>
      </w:r>
      <w:r>
        <w:rPr>
          <w:rFonts w:ascii="Times New Roman" w:hAnsi="Times New Roman" w:cs="Times New Roman"/>
          <w:sz w:val="24"/>
          <w:szCs w:val="24"/>
          <w:lang w:val="en-IN"/>
        </w:rPr>
        <w:t xml:space="preserve">Immune profile and its associated ecosystem associated data was obtained </w:t>
      </w:r>
      <w:r>
        <w:rPr>
          <w:rFonts w:hint="default" w:ascii="Times New Roman" w:hAnsi="Times New Roman" w:cs="Times New Roman"/>
          <w:sz w:val="24"/>
          <w:szCs w:val="24"/>
          <w:lang w:val="en-US"/>
        </w:rPr>
        <w:t xml:space="preserve">using deconvulation based immune classifier such as CIBERSORT and ECOTYPER. Gene marker associated immune classifier was used alongside </w:t>
      </w:r>
      <w:r>
        <w:rPr>
          <w:rFonts w:ascii="Times New Roman" w:hAnsi="Times New Roman" w:cs="Times New Roman"/>
          <w:sz w:val="24"/>
          <w:szCs w:val="24"/>
          <w:lang w:val="en-IN"/>
        </w:rPr>
        <w:t xml:space="preserve">via Xcell. xCell, a novel gene signature-based method, was used  to infer 64 immune and stromal cell types. EcoTyper, </w:t>
      </w:r>
      <w:r>
        <w:rPr>
          <w:rFonts w:hint="default" w:ascii="Times New Roman" w:hAnsi="Times New Roman" w:cs="Times New Roman"/>
          <w:sz w:val="24"/>
          <w:szCs w:val="24"/>
          <w:lang w:val="en-US"/>
        </w:rPr>
        <w:t>an upgrade of CIBERSORT X (</w:t>
      </w:r>
      <w:r>
        <w:rPr>
          <w:rFonts w:ascii="Times New Roman" w:hAnsi="Times New Roman" w:cs="Times New Roman"/>
          <w:sz w:val="24"/>
          <w:szCs w:val="24"/>
          <w:lang w:val="en-IN"/>
        </w:rPr>
        <w:t>machine learning framework</w:t>
      </w:r>
      <w:r>
        <w:rPr>
          <w:rFonts w:hint="default" w:ascii="Times New Roman" w:hAnsi="Times New Roman" w:cs="Times New Roman"/>
          <w:sz w:val="24"/>
          <w:szCs w:val="24"/>
          <w:lang w:val="en-US"/>
        </w:rPr>
        <w:t>) was used</w:t>
      </w:r>
      <w:r>
        <w:rPr>
          <w:rFonts w:ascii="Times New Roman" w:hAnsi="Times New Roman" w:cs="Times New Roman"/>
          <w:sz w:val="24"/>
          <w:szCs w:val="24"/>
          <w:lang w:val="en-IN"/>
        </w:rPr>
        <w:t xml:space="preserve"> for large-scale identification and validation of cell states and multicellular communities from bulk gene expression data. Applied to 12 major cell lineages across 16 types of human carcinoma. </w:t>
      </w:r>
    </w:p>
    <w:p>
      <w:pPr>
        <w:spacing w:line="360" w:lineRule="auto"/>
        <w:jc w:val="both"/>
        <w:rPr>
          <w:ins w:id="305" w:author="snila" w:date="2023-03-01T21:37:29Z"/>
          <w:rFonts w:hint="default" w:ascii="Times New Roman" w:hAnsi="Times New Roman" w:cs="Times New Roman"/>
          <w:b/>
          <w:bCs/>
          <w:i/>
          <w:iCs/>
          <w:sz w:val="24"/>
          <w:szCs w:val="24"/>
          <w:lang w:val="en-IN"/>
        </w:rPr>
      </w:pPr>
      <w:ins w:id="306" w:author="snila" w:date="2023-03-01T21:36:55Z">
        <w:r>
          <w:rPr>
            <w:rFonts w:hint="default" w:ascii="Times New Roman" w:hAnsi="Times New Roman" w:cs="Times New Roman"/>
            <w:b/>
            <w:bCs/>
            <w:i/>
            <w:iCs/>
            <w:sz w:val="24"/>
            <w:szCs w:val="24"/>
            <w:lang w:val="en-US"/>
            <w:rPrChange w:id="307" w:author="snila" w:date="2023-03-01T21:37:28Z">
              <w:rPr>
                <w:rFonts w:hint="default" w:ascii="Times New Roman" w:hAnsi="Times New Roman" w:cs="Times New Roman"/>
                <w:sz w:val="24"/>
                <w:szCs w:val="24"/>
                <w:lang w:val="en-US"/>
              </w:rPr>
            </w:rPrChange>
          </w:rPr>
          <w:t>P</w:t>
        </w:r>
      </w:ins>
      <w:ins w:id="309" w:author="snila" w:date="2023-03-01T21:36:58Z">
        <w:r>
          <w:rPr>
            <w:rFonts w:hint="default" w:ascii="Times New Roman" w:hAnsi="Times New Roman" w:cs="Times New Roman"/>
            <w:b/>
            <w:bCs/>
            <w:i/>
            <w:iCs/>
            <w:sz w:val="24"/>
            <w:szCs w:val="24"/>
            <w:lang w:val="en-US"/>
            <w:rPrChange w:id="310" w:author="snila" w:date="2023-03-01T21:37:28Z">
              <w:rPr>
                <w:rFonts w:hint="default" w:ascii="Times New Roman" w:hAnsi="Times New Roman" w:cs="Times New Roman"/>
                <w:sz w:val="24"/>
                <w:szCs w:val="24"/>
                <w:lang w:val="en-US"/>
              </w:rPr>
            </w:rPrChange>
          </w:rPr>
          <w:t>harma</w:t>
        </w:r>
      </w:ins>
      <w:ins w:id="312" w:author="snila" w:date="2023-03-01T21:36:59Z">
        <w:r>
          <w:rPr>
            <w:rFonts w:hint="default" w:ascii="Times New Roman" w:hAnsi="Times New Roman" w:cs="Times New Roman"/>
            <w:b/>
            <w:bCs/>
            <w:i/>
            <w:iCs/>
            <w:sz w:val="24"/>
            <w:szCs w:val="24"/>
            <w:lang w:val="en-US"/>
            <w:rPrChange w:id="313" w:author="snila" w:date="2023-03-01T21:37:28Z">
              <w:rPr>
                <w:rFonts w:hint="default" w:ascii="Times New Roman" w:hAnsi="Times New Roman" w:cs="Times New Roman"/>
                <w:sz w:val="24"/>
                <w:szCs w:val="24"/>
                <w:lang w:val="en-US"/>
              </w:rPr>
            </w:rPrChange>
          </w:rPr>
          <w:t>cog</w:t>
        </w:r>
      </w:ins>
      <w:ins w:id="315" w:author="snila" w:date="2023-03-01T21:37:00Z">
        <w:r>
          <w:rPr>
            <w:rFonts w:hint="default" w:ascii="Times New Roman" w:hAnsi="Times New Roman" w:cs="Times New Roman"/>
            <w:b/>
            <w:bCs/>
            <w:i/>
            <w:iCs/>
            <w:sz w:val="24"/>
            <w:szCs w:val="24"/>
            <w:lang w:val="en-US"/>
            <w:rPrChange w:id="316" w:author="snila" w:date="2023-03-01T21:37:28Z">
              <w:rPr>
                <w:rFonts w:hint="default" w:ascii="Times New Roman" w:hAnsi="Times New Roman" w:cs="Times New Roman"/>
                <w:sz w:val="24"/>
                <w:szCs w:val="24"/>
                <w:lang w:val="en-US"/>
              </w:rPr>
            </w:rPrChange>
          </w:rPr>
          <w:t>enomi</w:t>
        </w:r>
      </w:ins>
      <w:ins w:id="318" w:author="snila" w:date="2023-03-01T21:37:01Z">
        <w:r>
          <w:rPr>
            <w:rFonts w:hint="default" w:ascii="Times New Roman" w:hAnsi="Times New Roman" w:cs="Times New Roman"/>
            <w:b/>
            <w:bCs/>
            <w:i/>
            <w:iCs/>
            <w:sz w:val="24"/>
            <w:szCs w:val="24"/>
            <w:lang w:val="en-US"/>
            <w:rPrChange w:id="319" w:author="snila" w:date="2023-03-01T21:37:28Z">
              <w:rPr>
                <w:rFonts w:hint="default" w:ascii="Times New Roman" w:hAnsi="Times New Roman" w:cs="Times New Roman"/>
                <w:sz w:val="24"/>
                <w:szCs w:val="24"/>
                <w:lang w:val="en-US"/>
              </w:rPr>
            </w:rPrChange>
          </w:rPr>
          <w:t xml:space="preserve">c </w:t>
        </w:r>
      </w:ins>
      <w:ins w:id="321" w:author="snila" w:date="2023-03-01T21:37:04Z">
        <w:r>
          <w:rPr>
            <w:rFonts w:hint="default" w:ascii="Times New Roman" w:hAnsi="Times New Roman" w:cs="Times New Roman"/>
            <w:b/>
            <w:bCs/>
            <w:i/>
            <w:iCs/>
            <w:sz w:val="24"/>
            <w:szCs w:val="24"/>
            <w:lang w:val="en-US"/>
            <w:rPrChange w:id="322" w:author="snila" w:date="2023-03-01T21:37:28Z">
              <w:rPr>
                <w:rFonts w:hint="default" w:ascii="Times New Roman" w:hAnsi="Times New Roman" w:cs="Times New Roman"/>
                <w:sz w:val="24"/>
                <w:szCs w:val="24"/>
                <w:lang w:val="en-US"/>
              </w:rPr>
            </w:rPrChange>
          </w:rPr>
          <w:t>scre</w:t>
        </w:r>
      </w:ins>
      <w:ins w:id="324" w:author="snila" w:date="2023-03-01T21:37:05Z">
        <w:r>
          <w:rPr>
            <w:rFonts w:hint="default" w:ascii="Times New Roman" w:hAnsi="Times New Roman" w:cs="Times New Roman"/>
            <w:b/>
            <w:bCs/>
            <w:i/>
            <w:iCs/>
            <w:sz w:val="24"/>
            <w:szCs w:val="24"/>
            <w:lang w:val="en-US"/>
            <w:rPrChange w:id="325" w:author="snila" w:date="2023-03-01T21:37:28Z">
              <w:rPr>
                <w:rFonts w:hint="default" w:ascii="Times New Roman" w:hAnsi="Times New Roman" w:cs="Times New Roman"/>
                <w:sz w:val="24"/>
                <w:szCs w:val="24"/>
                <w:lang w:val="en-US"/>
              </w:rPr>
            </w:rPrChange>
          </w:rPr>
          <w:t>ening</w:t>
        </w:r>
      </w:ins>
      <w:ins w:id="327" w:author="snila" w:date="2023-03-01T21:37:06Z">
        <w:r>
          <w:rPr>
            <w:rFonts w:hint="default" w:ascii="Times New Roman" w:hAnsi="Times New Roman" w:cs="Times New Roman"/>
            <w:b/>
            <w:bCs/>
            <w:i/>
            <w:iCs/>
            <w:sz w:val="24"/>
            <w:szCs w:val="24"/>
            <w:lang w:val="en-US"/>
            <w:rPrChange w:id="328" w:author="snila" w:date="2023-03-01T21:37:28Z">
              <w:rPr>
                <w:rFonts w:hint="default" w:ascii="Times New Roman" w:hAnsi="Times New Roman" w:cs="Times New Roman"/>
                <w:sz w:val="24"/>
                <w:szCs w:val="24"/>
                <w:lang w:val="en-US"/>
              </w:rPr>
            </w:rPrChange>
          </w:rPr>
          <w:t xml:space="preserve"> of </w:t>
        </w:r>
      </w:ins>
      <w:ins w:id="330" w:author="snila" w:date="2023-03-01T21:37:16Z">
        <w:r>
          <w:rPr>
            <w:rFonts w:hint="default" w:ascii="Times New Roman" w:hAnsi="Times New Roman" w:cs="Times New Roman"/>
            <w:b/>
            <w:bCs/>
            <w:i/>
            <w:iCs/>
            <w:sz w:val="24"/>
            <w:szCs w:val="24"/>
            <w:lang w:val="en-IN"/>
          </w:rPr>
          <w:t>Methylation-regulated Differentially Expressed Genes</w:t>
        </w:r>
      </w:ins>
    </w:p>
    <w:p>
      <w:pPr>
        <w:spacing w:line="360" w:lineRule="auto"/>
        <w:jc w:val="both"/>
        <w:rPr>
          <w:ins w:id="331" w:author="snila" w:date="2023-03-01T21:37:16Z"/>
          <w:rFonts w:hint="default" w:ascii="Times New Roman" w:hAnsi="Times New Roman" w:cs="Times New Roman"/>
          <w:b w:val="0"/>
          <w:bCs w:val="0"/>
          <w:i w:val="0"/>
          <w:iCs w:val="0"/>
          <w:sz w:val="24"/>
          <w:szCs w:val="24"/>
          <w:lang w:val="en-US"/>
          <w:rPrChange w:id="332" w:author="snila" w:date="2023-03-01T21:37:31Z">
            <w:rPr>
              <w:ins w:id="333" w:author="snila" w:date="2023-03-01T21:37:16Z"/>
              <w:rFonts w:hint="default" w:ascii="Times New Roman" w:hAnsi="Times New Roman" w:cs="Times New Roman"/>
              <w:b/>
              <w:bCs/>
              <w:i/>
              <w:iCs/>
              <w:sz w:val="24"/>
              <w:szCs w:val="24"/>
              <w:lang w:val="en-IN"/>
            </w:rPr>
          </w:rPrChange>
        </w:rPr>
      </w:pPr>
      <w:ins w:id="334" w:author="snila" w:date="2023-03-01T21:37:36Z">
        <w:r>
          <w:rPr>
            <w:rFonts w:hint="default" w:ascii="Times New Roman" w:hAnsi="Times New Roman" w:cs="Times New Roman"/>
            <w:b w:val="0"/>
            <w:bCs w:val="0"/>
            <w:i w:val="0"/>
            <w:iCs w:val="0"/>
            <w:sz w:val="24"/>
            <w:szCs w:val="24"/>
            <w:lang w:val="en-US"/>
          </w:rPr>
          <w:t>T</w:t>
        </w:r>
      </w:ins>
      <w:ins w:id="335" w:author="snila" w:date="2023-03-01T21:37:38Z">
        <w:r>
          <w:rPr>
            <w:rFonts w:hint="default" w:ascii="Times New Roman" w:hAnsi="Times New Roman" w:cs="Times New Roman"/>
            <w:b w:val="0"/>
            <w:bCs w:val="0"/>
            <w:i w:val="0"/>
            <w:iCs w:val="0"/>
            <w:sz w:val="24"/>
            <w:szCs w:val="24"/>
            <w:lang w:val="en-US"/>
          </w:rPr>
          <w:t xml:space="preserve">op </w:t>
        </w:r>
      </w:ins>
      <w:ins w:id="336" w:author="snila" w:date="2023-03-01T21:37:41Z">
        <w:r>
          <w:rPr>
            <w:rFonts w:hint="default" w:ascii="Times New Roman" w:hAnsi="Times New Roman" w:cs="Times New Roman"/>
            <w:b w:val="0"/>
            <w:bCs w:val="0"/>
            <w:i w:val="0"/>
            <w:iCs w:val="0"/>
            <w:sz w:val="24"/>
            <w:szCs w:val="24"/>
            <w:lang w:val="en-US"/>
          </w:rPr>
          <w:t>th</w:t>
        </w:r>
      </w:ins>
      <w:ins w:id="337" w:author="snila" w:date="2023-03-01T21:37:42Z">
        <w:r>
          <w:rPr>
            <w:rFonts w:hint="default" w:ascii="Times New Roman" w:hAnsi="Times New Roman" w:cs="Times New Roman"/>
            <w:b w:val="0"/>
            <w:bCs w:val="0"/>
            <w:i w:val="0"/>
            <w:iCs w:val="0"/>
            <w:sz w:val="24"/>
            <w:szCs w:val="24"/>
            <w:lang w:val="en-US"/>
          </w:rPr>
          <w:t xml:space="preserve">ree </w:t>
        </w:r>
      </w:ins>
      <w:ins w:id="338" w:author="snila" w:date="2023-03-01T21:37:43Z">
        <w:r>
          <w:rPr>
            <w:rFonts w:hint="default" w:ascii="Times New Roman" w:hAnsi="Times New Roman" w:cs="Times New Roman"/>
            <w:b w:val="0"/>
            <w:bCs w:val="0"/>
            <w:i w:val="0"/>
            <w:iCs w:val="0"/>
            <w:sz w:val="24"/>
            <w:szCs w:val="24"/>
            <w:lang w:val="en-US"/>
          </w:rPr>
          <w:t>genes</w:t>
        </w:r>
      </w:ins>
      <w:ins w:id="339" w:author="snila" w:date="2023-03-01T21:37:44Z">
        <w:r>
          <w:rPr>
            <w:rFonts w:hint="default" w:ascii="Times New Roman" w:hAnsi="Times New Roman" w:cs="Times New Roman"/>
            <w:b w:val="0"/>
            <w:bCs w:val="0"/>
            <w:i w:val="0"/>
            <w:iCs w:val="0"/>
            <w:sz w:val="24"/>
            <w:szCs w:val="24"/>
            <w:lang w:val="en-US"/>
          </w:rPr>
          <w:t xml:space="preserve"> </w:t>
        </w:r>
      </w:ins>
      <w:ins w:id="340" w:author="snila" w:date="2023-03-01T21:37:45Z">
        <w:r>
          <w:rPr>
            <w:rFonts w:hint="default" w:ascii="Times New Roman" w:hAnsi="Times New Roman" w:cs="Times New Roman"/>
            <w:b w:val="0"/>
            <w:bCs w:val="0"/>
            <w:i w:val="0"/>
            <w:iCs w:val="0"/>
            <w:sz w:val="24"/>
            <w:szCs w:val="24"/>
            <w:lang w:val="en-US"/>
          </w:rPr>
          <w:t>we</w:t>
        </w:r>
      </w:ins>
      <w:ins w:id="341" w:author="snila" w:date="2023-03-01T21:37:46Z">
        <w:r>
          <w:rPr>
            <w:rFonts w:hint="default" w:ascii="Times New Roman" w:hAnsi="Times New Roman" w:cs="Times New Roman"/>
            <w:b w:val="0"/>
            <w:bCs w:val="0"/>
            <w:i w:val="0"/>
            <w:iCs w:val="0"/>
            <w:sz w:val="24"/>
            <w:szCs w:val="24"/>
            <w:lang w:val="en-US"/>
          </w:rPr>
          <w:t xml:space="preserve">re </w:t>
        </w:r>
      </w:ins>
      <w:ins w:id="342" w:author="snila" w:date="2023-03-01T21:37:47Z">
        <w:r>
          <w:rPr>
            <w:rFonts w:hint="default" w:ascii="Times New Roman" w:hAnsi="Times New Roman" w:cs="Times New Roman"/>
            <w:b w:val="0"/>
            <w:bCs w:val="0"/>
            <w:i w:val="0"/>
            <w:iCs w:val="0"/>
            <w:sz w:val="24"/>
            <w:szCs w:val="24"/>
            <w:lang w:val="en-US"/>
          </w:rPr>
          <w:t>selec</w:t>
        </w:r>
      </w:ins>
      <w:ins w:id="343" w:author="snila" w:date="2023-03-01T21:37:48Z">
        <w:r>
          <w:rPr>
            <w:rFonts w:hint="default" w:ascii="Times New Roman" w:hAnsi="Times New Roman" w:cs="Times New Roman"/>
            <w:b w:val="0"/>
            <w:bCs w:val="0"/>
            <w:i w:val="0"/>
            <w:iCs w:val="0"/>
            <w:sz w:val="24"/>
            <w:szCs w:val="24"/>
            <w:lang w:val="en-US"/>
          </w:rPr>
          <w:t xml:space="preserve">ted </w:t>
        </w:r>
      </w:ins>
      <w:ins w:id="344" w:author="snila" w:date="2023-03-01T21:37:49Z">
        <w:r>
          <w:rPr>
            <w:rFonts w:hint="default" w:ascii="Times New Roman" w:hAnsi="Times New Roman" w:cs="Times New Roman"/>
            <w:b w:val="0"/>
            <w:bCs w:val="0"/>
            <w:i w:val="0"/>
            <w:iCs w:val="0"/>
            <w:sz w:val="24"/>
            <w:szCs w:val="24"/>
            <w:lang w:val="en-US"/>
          </w:rPr>
          <w:t>f</w:t>
        </w:r>
      </w:ins>
      <w:ins w:id="345" w:author="snila" w:date="2023-03-01T21:37:50Z">
        <w:r>
          <w:rPr>
            <w:rFonts w:hint="default" w:ascii="Times New Roman" w:hAnsi="Times New Roman" w:cs="Times New Roman"/>
            <w:b w:val="0"/>
            <w:bCs w:val="0"/>
            <w:i w:val="0"/>
            <w:iCs w:val="0"/>
            <w:sz w:val="24"/>
            <w:szCs w:val="24"/>
            <w:lang w:val="en-US"/>
          </w:rPr>
          <w:t xml:space="preserve">or </w:t>
        </w:r>
      </w:ins>
      <w:ins w:id="346" w:author="snila" w:date="2023-03-01T21:38:37Z">
        <w:r>
          <w:rPr>
            <w:rFonts w:hint="default" w:ascii="Times New Roman" w:hAnsi="Times New Roman" w:cs="Times New Roman"/>
            <w:b w:val="0"/>
            <w:bCs w:val="0"/>
            <w:i w:val="0"/>
            <w:iCs w:val="0"/>
            <w:sz w:val="24"/>
            <w:szCs w:val="24"/>
            <w:lang w:val="en-US"/>
          </w:rPr>
          <w:t>mo</w:t>
        </w:r>
      </w:ins>
      <w:ins w:id="347" w:author="snila" w:date="2023-03-01T21:38:38Z">
        <w:r>
          <w:rPr>
            <w:rFonts w:hint="default" w:ascii="Times New Roman" w:hAnsi="Times New Roman" w:cs="Times New Roman"/>
            <w:b w:val="0"/>
            <w:bCs w:val="0"/>
            <w:i w:val="0"/>
            <w:iCs w:val="0"/>
            <w:sz w:val="24"/>
            <w:szCs w:val="24"/>
            <w:lang w:val="en-US"/>
          </w:rPr>
          <w:t>lecul</w:t>
        </w:r>
      </w:ins>
      <w:ins w:id="348" w:author="snila" w:date="2023-03-01T21:38:39Z">
        <w:r>
          <w:rPr>
            <w:rFonts w:hint="default" w:ascii="Times New Roman" w:hAnsi="Times New Roman" w:cs="Times New Roman"/>
            <w:b w:val="0"/>
            <w:bCs w:val="0"/>
            <w:i w:val="0"/>
            <w:iCs w:val="0"/>
            <w:sz w:val="24"/>
            <w:szCs w:val="24"/>
            <w:lang w:val="en-US"/>
          </w:rPr>
          <w:t>ar dy</w:t>
        </w:r>
      </w:ins>
      <w:ins w:id="349" w:author="snila" w:date="2023-03-01T21:38:40Z">
        <w:r>
          <w:rPr>
            <w:rFonts w:hint="default" w:ascii="Times New Roman" w:hAnsi="Times New Roman" w:cs="Times New Roman"/>
            <w:b w:val="0"/>
            <w:bCs w:val="0"/>
            <w:i w:val="0"/>
            <w:iCs w:val="0"/>
            <w:sz w:val="24"/>
            <w:szCs w:val="24"/>
            <w:lang w:val="en-US"/>
          </w:rPr>
          <w:t>namic</w:t>
        </w:r>
      </w:ins>
      <w:ins w:id="350" w:author="snila" w:date="2023-03-01T21:38:41Z">
        <w:r>
          <w:rPr>
            <w:rFonts w:hint="default" w:ascii="Times New Roman" w:hAnsi="Times New Roman" w:cs="Times New Roman"/>
            <w:b w:val="0"/>
            <w:bCs w:val="0"/>
            <w:i w:val="0"/>
            <w:iCs w:val="0"/>
            <w:sz w:val="24"/>
            <w:szCs w:val="24"/>
            <w:lang w:val="en-US"/>
          </w:rPr>
          <w:t xml:space="preserve">s </w:t>
        </w:r>
      </w:ins>
      <w:ins w:id="351" w:author="snila" w:date="2023-03-01T21:39:44Z">
        <w:r>
          <w:rPr>
            <w:rFonts w:hint="default" w:ascii="Times New Roman" w:hAnsi="Times New Roman" w:cs="Times New Roman"/>
            <w:b w:val="0"/>
            <w:bCs w:val="0"/>
            <w:i w:val="0"/>
            <w:iCs w:val="0"/>
            <w:sz w:val="24"/>
            <w:szCs w:val="24"/>
            <w:lang w:val="en-US"/>
          </w:rPr>
          <w:t>lea</w:t>
        </w:r>
      </w:ins>
      <w:ins w:id="352" w:author="snila" w:date="2023-03-01T21:39:45Z">
        <w:r>
          <w:rPr>
            <w:rFonts w:hint="default" w:ascii="Times New Roman" w:hAnsi="Times New Roman" w:cs="Times New Roman"/>
            <w:b w:val="0"/>
            <w:bCs w:val="0"/>
            <w:i w:val="0"/>
            <w:iCs w:val="0"/>
            <w:sz w:val="24"/>
            <w:szCs w:val="24"/>
            <w:lang w:val="en-US"/>
          </w:rPr>
          <w:t>d si</w:t>
        </w:r>
      </w:ins>
      <w:ins w:id="353" w:author="snila" w:date="2023-03-01T21:39:46Z">
        <w:r>
          <w:rPr>
            <w:rFonts w:hint="default" w:ascii="Times New Roman" w:hAnsi="Times New Roman" w:cs="Times New Roman"/>
            <w:b w:val="0"/>
            <w:bCs w:val="0"/>
            <w:i w:val="0"/>
            <w:iCs w:val="0"/>
            <w:sz w:val="24"/>
            <w:szCs w:val="24"/>
            <w:lang w:val="en-US"/>
          </w:rPr>
          <w:t>mulati</w:t>
        </w:r>
      </w:ins>
      <w:ins w:id="354" w:author="snila" w:date="2023-03-01T21:39:48Z">
        <w:r>
          <w:rPr>
            <w:rFonts w:hint="default" w:ascii="Times New Roman" w:hAnsi="Times New Roman" w:cs="Times New Roman"/>
            <w:b w:val="0"/>
            <w:bCs w:val="0"/>
            <w:i w:val="0"/>
            <w:iCs w:val="0"/>
            <w:sz w:val="24"/>
            <w:szCs w:val="24"/>
            <w:lang w:val="en-US"/>
          </w:rPr>
          <w:t xml:space="preserve">on </w:t>
        </w:r>
      </w:ins>
      <w:ins w:id="355" w:author="snila" w:date="2023-03-01T21:38:41Z">
        <w:r>
          <w:rPr>
            <w:rFonts w:hint="default" w:ascii="Times New Roman" w:hAnsi="Times New Roman" w:cs="Times New Roman"/>
            <w:b w:val="0"/>
            <w:bCs w:val="0"/>
            <w:i w:val="0"/>
            <w:iCs w:val="0"/>
            <w:sz w:val="24"/>
            <w:szCs w:val="24"/>
            <w:lang w:val="en-US"/>
          </w:rPr>
          <w:t>bas</w:t>
        </w:r>
      </w:ins>
      <w:ins w:id="356" w:author="snila" w:date="2023-03-01T21:38:42Z">
        <w:r>
          <w:rPr>
            <w:rFonts w:hint="default" w:ascii="Times New Roman" w:hAnsi="Times New Roman" w:cs="Times New Roman"/>
            <w:b w:val="0"/>
            <w:bCs w:val="0"/>
            <w:i w:val="0"/>
            <w:iCs w:val="0"/>
            <w:sz w:val="24"/>
            <w:szCs w:val="24"/>
            <w:lang w:val="en-US"/>
          </w:rPr>
          <w:t>ed vi</w:t>
        </w:r>
      </w:ins>
      <w:ins w:id="357" w:author="snila" w:date="2023-03-01T21:38:43Z">
        <w:r>
          <w:rPr>
            <w:rFonts w:hint="default" w:ascii="Times New Roman" w:hAnsi="Times New Roman" w:cs="Times New Roman"/>
            <w:b w:val="0"/>
            <w:bCs w:val="0"/>
            <w:i w:val="0"/>
            <w:iCs w:val="0"/>
            <w:sz w:val="24"/>
            <w:szCs w:val="24"/>
            <w:lang w:val="en-US"/>
          </w:rPr>
          <w:t>sualiz</w:t>
        </w:r>
      </w:ins>
      <w:ins w:id="358" w:author="snila" w:date="2023-03-01T21:38:44Z">
        <w:r>
          <w:rPr>
            <w:rFonts w:hint="default" w:ascii="Times New Roman" w:hAnsi="Times New Roman" w:cs="Times New Roman"/>
            <w:b w:val="0"/>
            <w:bCs w:val="0"/>
            <w:i w:val="0"/>
            <w:iCs w:val="0"/>
            <w:sz w:val="24"/>
            <w:szCs w:val="24"/>
            <w:lang w:val="en-US"/>
          </w:rPr>
          <w:t>ation</w:t>
        </w:r>
      </w:ins>
      <w:ins w:id="359" w:author="snila" w:date="2023-03-01T21:38:45Z">
        <w:r>
          <w:rPr>
            <w:rFonts w:hint="default" w:ascii="Times New Roman" w:hAnsi="Times New Roman" w:cs="Times New Roman"/>
            <w:b w:val="0"/>
            <w:bCs w:val="0"/>
            <w:i w:val="0"/>
            <w:iCs w:val="0"/>
            <w:sz w:val="24"/>
            <w:szCs w:val="24"/>
            <w:lang w:val="en-US"/>
          </w:rPr>
          <w:t xml:space="preserve"> of i</w:t>
        </w:r>
      </w:ins>
      <w:ins w:id="360" w:author="snila" w:date="2023-03-01T21:38:46Z">
        <w:r>
          <w:rPr>
            <w:rFonts w:hint="default" w:ascii="Times New Roman" w:hAnsi="Times New Roman" w:cs="Times New Roman"/>
            <w:b w:val="0"/>
            <w:bCs w:val="0"/>
            <w:i w:val="0"/>
            <w:iCs w:val="0"/>
            <w:sz w:val="24"/>
            <w:szCs w:val="24"/>
            <w:lang w:val="en-US"/>
          </w:rPr>
          <w:t>ntera</w:t>
        </w:r>
      </w:ins>
      <w:ins w:id="361" w:author="snila" w:date="2023-03-01T21:38:47Z">
        <w:r>
          <w:rPr>
            <w:rFonts w:hint="default" w:ascii="Times New Roman" w:hAnsi="Times New Roman" w:cs="Times New Roman"/>
            <w:b w:val="0"/>
            <w:bCs w:val="0"/>
            <w:i w:val="0"/>
            <w:iCs w:val="0"/>
            <w:sz w:val="24"/>
            <w:szCs w:val="24"/>
            <w:lang w:val="en-US"/>
          </w:rPr>
          <w:t>ction</w:t>
        </w:r>
      </w:ins>
      <w:ins w:id="362" w:author="snila" w:date="2023-03-01T21:38:51Z">
        <w:r>
          <w:rPr>
            <w:rFonts w:hint="default" w:ascii="Times New Roman" w:hAnsi="Times New Roman" w:cs="Times New Roman"/>
            <w:b w:val="0"/>
            <w:bCs w:val="0"/>
            <w:i w:val="0"/>
            <w:iCs w:val="0"/>
            <w:sz w:val="24"/>
            <w:szCs w:val="24"/>
            <w:lang w:val="en-US"/>
          </w:rPr>
          <w:t xml:space="preserve"> amo</w:t>
        </w:r>
      </w:ins>
      <w:ins w:id="363" w:author="snila" w:date="2023-03-01T21:39:51Z">
        <w:r>
          <w:rPr>
            <w:rFonts w:hint="default" w:ascii="Times New Roman" w:hAnsi="Times New Roman" w:cs="Times New Roman"/>
            <w:b w:val="0"/>
            <w:bCs w:val="0"/>
            <w:i w:val="0"/>
            <w:iCs w:val="0"/>
            <w:sz w:val="24"/>
            <w:szCs w:val="24"/>
            <w:lang w:val="en-US"/>
          </w:rPr>
          <w:t xml:space="preserve">ngst </w:t>
        </w:r>
      </w:ins>
      <w:ins w:id="364" w:author="snila" w:date="2023-03-01T21:39:52Z">
        <w:r>
          <w:rPr>
            <w:rFonts w:hint="default" w:ascii="Times New Roman" w:hAnsi="Times New Roman" w:cs="Times New Roman"/>
            <w:b w:val="0"/>
            <w:bCs w:val="0"/>
            <w:i w:val="0"/>
            <w:iCs w:val="0"/>
            <w:sz w:val="24"/>
            <w:szCs w:val="24"/>
            <w:lang w:val="en-US"/>
          </w:rPr>
          <w:t>mol</w:t>
        </w:r>
      </w:ins>
      <w:ins w:id="365" w:author="snila" w:date="2023-03-01T21:39:53Z">
        <w:r>
          <w:rPr>
            <w:rFonts w:hint="default" w:ascii="Times New Roman" w:hAnsi="Times New Roman" w:cs="Times New Roman"/>
            <w:b w:val="0"/>
            <w:bCs w:val="0"/>
            <w:i w:val="0"/>
            <w:iCs w:val="0"/>
            <w:sz w:val="24"/>
            <w:szCs w:val="24"/>
            <w:lang w:val="en-US"/>
          </w:rPr>
          <w:t>ecul</w:t>
        </w:r>
      </w:ins>
      <w:ins w:id="366" w:author="snila" w:date="2023-03-01T21:39:54Z">
        <w:r>
          <w:rPr>
            <w:rFonts w:hint="default" w:ascii="Times New Roman" w:hAnsi="Times New Roman" w:cs="Times New Roman"/>
            <w:b w:val="0"/>
            <w:bCs w:val="0"/>
            <w:i w:val="0"/>
            <w:iCs w:val="0"/>
            <w:sz w:val="24"/>
            <w:szCs w:val="24"/>
            <w:lang w:val="en-US"/>
          </w:rPr>
          <w:t xml:space="preserve">es. </w:t>
        </w:r>
      </w:ins>
      <w:ins w:id="367" w:author="snila" w:date="2023-03-01T21:39:59Z">
        <w:r>
          <w:rPr>
            <w:rFonts w:hint="default" w:ascii="Times New Roman" w:hAnsi="Times New Roman" w:cs="Times New Roman"/>
            <w:b w:val="0"/>
            <w:bCs w:val="0"/>
            <w:i w:val="0"/>
            <w:iCs w:val="0"/>
            <w:sz w:val="24"/>
            <w:szCs w:val="24"/>
            <w:lang w:val="en-US"/>
          </w:rPr>
          <w:t>T</w:t>
        </w:r>
      </w:ins>
      <w:ins w:id="368" w:author="snila" w:date="2023-03-01T21:40:00Z">
        <w:r>
          <w:rPr>
            <w:rFonts w:hint="default" w:ascii="Times New Roman" w:hAnsi="Times New Roman" w:cs="Times New Roman"/>
            <w:b w:val="0"/>
            <w:bCs w:val="0"/>
            <w:i w:val="0"/>
            <w:iCs w:val="0"/>
            <w:sz w:val="24"/>
            <w:szCs w:val="24"/>
            <w:lang w:val="en-US"/>
          </w:rPr>
          <w:t xml:space="preserve">he </w:t>
        </w:r>
      </w:ins>
      <w:ins w:id="369" w:author="snila" w:date="2023-03-01T21:40:02Z">
        <w:r>
          <w:rPr>
            <w:rFonts w:hint="default" w:ascii="Times New Roman" w:hAnsi="Times New Roman" w:cs="Times New Roman"/>
            <w:b w:val="0"/>
            <w:bCs w:val="0"/>
            <w:i w:val="0"/>
            <w:iCs w:val="0"/>
            <w:sz w:val="24"/>
            <w:szCs w:val="24"/>
            <w:lang w:val="en-US"/>
          </w:rPr>
          <w:t>inter</w:t>
        </w:r>
      </w:ins>
      <w:ins w:id="370" w:author="snila" w:date="2023-03-01T21:40:03Z">
        <w:r>
          <w:rPr>
            <w:rFonts w:hint="default" w:ascii="Times New Roman" w:hAnsi="Times New Roman" w:cs="Times New Roman"/>
            <w:b w:val="0"/>
            <w:bCs w:val="0"/>
            <w:i w:val="0"/>
            <w:iCs w:val="0"/>
            <w:sz w:val="24"/>
            <w:szCs w:val="24"/>
            <w:lang w:val="en-US"/>
          </w:rPr>
          <w:t>actio</w:t>
        </w:r>
      </w:ins>
      <w:ins w:id="371" w:author="snila" w:date="2023-03-01T21:40:04Z">
        <w:r>
          <w:rPr>
            <w:rFonts w:hint="default" w:ascii="Times New Roman" w:hAnsi="Times New Roman" w:cs="Times New Roman"/>
            <w:b w:val="0"/>
            <w:bCs w:val="0"/>
            <w:i w:val="0"/>
            <w:iCs w:val="0"/>
            <w:sz w:val="24"/>
            <w:szCs w:val="24"/>
            <w:lang w:val="en-US"/>
          </w:rPr>
          <w:t>n betw</w:t>
        </w:r>
      </w:ins>
      <w:ins w:id="372" w:author="snila" w:date="2023-03-01T21:40:05Z">
        <w:r>
          <w:rPr>
            <w:rFonts w:hint="default" w:ascii="Times New Roman" w:hAnsi="Times New Roman" w:cs="Times New Roman"/>
            <w:b w:val="0"/>
            <w:bCs w:val="0"/>
            <w:i w:val="0"/>
            <w:iCs w:val="0"/>
            <w:sz w:val="24"/>
            <w:szCs w:val="24"/>
            <w:lang w:val="en-US"/>
          </w:rPr>
          <w:t xml:space="preserve">een </w:t>
        </w:r>
      </w:ins>
      <w:ins w:id="373" w:author="snila" w:date="2023-03-01T21:40:06Z">
        <w:r>
          <w:rPr>
            <w:rFonts w:hint="default" w:ascii="Times New Roman" w:hAnsi="Times New Roman" w:cs="Times New Roman"/>
            <w:b w:val="0"/>
            <w:bCs w:val="0"/>
            <w:i w:val="0"/>
            <w:iCs w:val="0"/>
            <w:sz w:val="24"/>
            <w:szCs w:val="24"/>
            <w:lang w:val="en-US"/>
          </w:rPr>
          <w:t xml:space="preserve">the </w:t>
        </w:r>
      </w:ins>
      <w:ins w:id="374" w:author="snila" w:date="2023-03-01T21:40:07Z">
        <w:r>
          <w:rPr>
            <w:rFonts w:hint="default" w:ascii="Times New Roman" w:hAnsi="Times New Roman" w:cs="Times New Roman"/>
            <w:b w:val="0"/>
            <w:bCs w:val="0"/>
            <w:i w:val="0"/>
            <w:iCs w:val="0"/>
            <w:sz w:val="24"/>
            <w:szCs w:val="24"/>
            <w:lang w:val="en-US"/>
          </w:rPr>
          <w:t>genes</w:t>
        </w:r>
      </w:ins>
      <w:ins w:id="375" w:author="snila" w:date="2023-03-01T21:40:08Z">
        <w:r>
          <w:rPr>
            <w:rFonts w:hint="default" w:ascii="Times New Roman" w:hAnsi="Times New Roman" w:cs="Times New Roman"/>
            <w:b w:val="0"/>
            <w:bCs w:val="0"/>
            <w:i w:val="0"/>
            <w:iCs w:val="0"/>
            <w:sz w:val="24"/>
            <w:szCs w:val="24"/>
            <w:lang w:val="en-US"/>
          </w:rPr>
          <w:t xml:space="preserve"> and</w:t>
        </w:r>
      </w:ins>
      <w:ins w:id="376" w:author="snila" w:date="2023-03-01T21:40:09Z">
        <w:r>
          <w:rPr>
            <w:rFonts w:hint="default" w:ascii="Times New Roman" w:hAnsi="Times New Roman" w:cs="Times New Roman"/>
            <w:b w:val="0"/>
            <w:bCs w:val="0"/>
            <w:i w:val="0"/>
            <w:iCs w:val="0"/>
            <w:sz w:val="24"/>
            <w:szCs w:val="24"/>
            <w:lang w:val="en-US"/>
          </w:rPr>
          <w:t xml:space="preserve"> </w:t>
        </w:r>
      </w:ins>
      <w:ins w:id="377" w:author="snila" w:date="2023-03-01T21:40:12Z">
        <w:r>
          <w:rPr>
            <w:rFonts w:hint="default" w:ascii="Times New Roman" w:hAnsi="Times New Roman" w:cs="Times New Roman"/>
            <w:b w:val="0"/>
            <w:bCs w:val="0"/>
            <w:i w:val="0"/>
            <w:iCs w:val="0"/>
            <w:sz w:val="24"/>
            <w:szCs w:val="24"/>
            <w:lang w:val="en-US"/>
          </w:rPr>
          <w:t>dr</w:t>
        </w:r>
      </w:ins>
      <w:ins w:id="378" w:author="snila" w:date="2023-03-01T21:40:13Z">
        <w:r>
          <w:rPr>
            <w:rFonts w:hint="default" w:ascii="Times New Roman" w:hAnsi="Times New Roman" w:cs="Times New Roman"/>
            <w:b w:val="0"/>
            <w:bCs w:val="0"/>
            <w:i w:val="0"/>
            <w:iCs w:val="0"/>
            <w:sz w:val="24"/>
            <w:szCs w:val="24"/>
            <w:lang w:val="en-US"/>
          </w:rPr>
          <w:t>ug m</w:t>
        </w:r>
      </w:ins>
      <w:ins w:id="379" w:author="snila" w:date="2023-03-01T21:40:14Z">
        <w:r>
          <w:rPr>
            <w:rFonts w:hint="default" w:ascii="Times New Roman" w:hAnsi="Times New Roman" w:cs="Times New Roman"/>
            <w:b w:val="0"/>
            <w:bCs w:val="0"/>
            <w:i w:val="0"/>
            <w:iCs w:val="0"/>
            <w:sz w:val="24"/>
            <w:szCs w:val="24"/>
            <w:lang w:val="en-US"/>
          </w:rPr>
          <w:t>olecu</w:t>
        </w:r>
      </w:ins>
      <w:ins w:id="380" w:author="snila" w:date="2023-03-01T21:40:15Z">
        <w:r>
          <w:rPr>
            <w:rFonts w:hint="default" w:ascii="Times New Roman" w:hAnsi="Times New Roman" w:cs="Times New Roman"/>
            <w:b w:val="0"/>
            <w:bCs w:val="0"/>
            <w:i w:val="0"/>
            <w:iCs w:val="0"/>
            <w:sz w:val="24"/>
            <w:szCs w:val="24"/>
            <w:lang w:val="en-US"/>
          </w:rPr>
          <w:t xml:space="preserve">les </w:t>
        </w:r>
      </w:ins>
      <w:ins w:id="381" w:author="snila" w:date="2023-03-01T21:40:16Z">
        <w:r>
          <w:rPr>
            <w:rFonts w:hint="default" w:ascii="Times New Roman" w:hAnsi="Times New Roman" w:cs="Times New Roman"/>
            <w:b w:val="0"/>
            <w:bCs w:val="0"/>
            <w:i w:val="0"/>
            <w:iCs w:val="0"/>
            <w:sz w:val="24"/>
            <w:szCs w:val="24"/>
            <w:lang w:val="en-US"/>
          </w:rPr>
          <w:t>spec</w:t>
        </w:r>
      </w:ins>
      <w:ins w:id="382" w:author="snila" w:date="2023-03-01T21:40:17Z">
        <w:r>
          <w:rPr>
            <w:rFonts w:hint="default" w:ascii="Times New Roman" w:hAnsi="Times New Roman" w:cs="Times New Roman"/>
            <w:b w:val="0"/>
            <w:bCs w:val="0"/>
            <w:i w:val="0"/>
            <w:iCs w:val="0"/>
            <w:sz w:val="24"/>
            <w:szCs w:val="24"/>
            <w:lang w:val="en-US"/>
          </w:rPr>
          <w:t>ific f</w:t>
        </w:r>
      </w:ins>
      <w:ins w:id="383" w:author="snila" w:date="2023-03-01T21:40:18Z">
        <w:r>
          <w:rPr>
            <w:rFonts w:hint="default" w:ascii="Times New Roman" w:hAnsi="Times New Roman" w:cs="Times New Roman"/>
            <w:b w:val="0"/>
            <w:bCs w:val="0"/>
            <w:i w:val="0"/>
            <w:iCs w:val="0"/>
            <w:sz w:val="24"/>
            <w:szCs w:val="24"/>
            <w:lang w:val="en-US"/>
          </w:rPr>
          <w:t>or panc</w:t>
        </w:r>
      </w:ins>
      <w:ins w:id="384" w:author="snila" w:date="2023-03-01T21:40:19Z">
        <w:r>
          <w:rPr>
            <w:rFonts w:hint="default" w:ascii="Times New Roman" w:hAnsi="Times New Roman" w:cs="Times New Roman"/>
            <w:b w:val="0"/>
            <w:bCs w:val="0"/>
            <w:i w:val="0"/>
            <w:iCs w:val="0"/>
            <w:sz w:val="24"/>
            <w:szCs w:val="24"/>
            <w:lang w:val="en-US"/>
          </w:rPr>
          <w:t>rea</w:t>
        </w:r>
      </w:ins>
      <w:ins w:id="385" w:author="snila" w:date="2023-03-01T21:40:20Z">
        <w:r>
          <w:rPr>
            <w:rFonts w:hint="default" w:ascii="Times New Roman" w:hAnsi="Times New Roman" w:cs="Times New Roman"/>
            <w:b w:val="0"/>
            <w:bCs w:val="0"/>
            <w:i w:val="0"/>
            <w:iCs w:val="0"/>
            <w:sz w:val="24"/>
            <w:szCs w:val="24"/>
            <w:lang w:val="en-US"/>
          </w:rPr>
          <w:t>tic</w:t>
        </w:r>
      </w:ins>
      <w:ins w:id="386" w:author="snila" w:date="2023-03-01T21:40:21Z">
        <w:r>
          <w:rPr>
            <w:rFonts w:hint="default" w:ascii="Times New Roman" w:hAnsi="Times New Roman" w:cs="Times New Roman"/>
            <w:b w:val="0"/>
            <w:bCs w:val="0"/>
            <w:i w:val="0"/>
            <w:iCs w:val="0"/>
            <w:sz w:val="24"/>
            <w:szCs w:val="24"/>
            <w:lang w:val="en-US"/>
          </w:rPr>
          <w:t xml:space="preserve"> cance</w:t>
        </w:r>
      </w:ins>
      <w:ins w:id="387" w:author="snila" w:date="2023-03-01T21:40:22Z">
        <w:r>
          <w:rPr>
            <w:rFonts w:hint="default" w:ascii="Times New Roman" w:hAnsi="Times New Roman" w:cs="Times New Roman"/>
            <w:b w:val="0"/>
            <w:bCs w:val="0"/>
            <w:i w:val="0"/>
            <w:iCs w:val="0"/>
            <w:sz w:val="24"/>
            <w:szCs w:val="24"/>
            <w:lang w:val="en-US"/>
          </w:rPr>
          <w:t>r tiss</w:t>
        </w:r>
      </w:ins>
      <w:ins w:id="388" w:author="snila" w:date="2023-03-01T21:40:23Z">
        <w:r>
          <w:rPr>
            <w:rFonts w:hint="default" w:ascii="Times New Roman" w:hAnsi="Times New Roman" w:cs="Times New Roman"/>
            <w:b w:val="0"/>
            <w:bCs w:val="0"/>
            <w:i w:val="0"/>
            <w:iCs w:val="0"/>
            <w:sz w:val="24"/>
            <w:szCs w:val="24"/>
            <w:lang w:val="en-US"/>
          </w:rPr>
          <w:t>ue</w:t>
        </w:r>
      </w:ins>
      <w:ins w:id="389" w:author="snila" w:date="2023-03-01T21:40:24Z">
        <w:r>
          <w:rPr>
            <w:rFonts w:hint="default" w:ascii="Times New Roman" w:hAnsi="Times New Roman" w:cs="Times New Roman"/>
            <w:b w:val="0"/>
            <w:bCs w:val="0"/>
            <w:i w:val="0"/>
            <w:iCs w:val="0"/>
            <w:sz w:val="24"/>
            <w:szCs w:val="24"/>
            <w:lang w:val="en-US"/>
          </w:rPr>
          <w:t xml:space="preserve"> wil</w:t>
        </w:r>
      </w:ins>
      <w:ins w:id="390" w:author="snila" w:date="2023-03-01T21:40:25Z">
        <w:r>
          <w:rPr>
            <w:rFonts w:hint="default" w:ascii="Times New Roman" w:hAnsi="Times New Roman" w:cs="Times New Roman"/>
            <w:b w:val="0"/>
            <w:bCs w:val="0"/>
            <w:i w:val="0"/>
            <w:iCs w:val="0"/>
            <w:sz w:val="24"/>
            <w:szCs w:val="24"/>
            <w:lang w:val="en-US"/>
          </w:rPr>
          <w:t xml:space="preserve">l also </w:t>
        </w:r>
      </w:ins>
      <w:ins w:id="391" w:author="snila" w:date="2023-03-01T21:40:26Z">
        <w:r>
          <w:rPr>
            <w:rFonts w:hint="default" w:ascii="Times New Roman" w:hAnsi="Times New Roman" w:cs="Times New Roman"/>
            <w:b w:val="0"/>
            <w:bCs w:val="0"/>
            <w:i w:val="0"/>
            <w:iCs w:val="0"/>
            <w:sz w:val="24"/>
            <w:szCs w:val="24"/>
            <w:lang w:val="en-US"/>
          </w:rPr>
          <w:t>be e</w:t>
        </w:r>
      </w:ins>
      <w:ins w:id="392" w:author="snila" w:date="2023-03-01T21:40:27Z">
        <w:r>
          <w:rPr>
            <w:rFonts w:hint="default" w:ascii="Times New Roman" w:hAnsi="Times New Roman" w:cs="Times New Roman"/>
            <w:b w:val="0"/>
            <w:bCs w:val="0"/>
            <w:i w:val="0"/>
            <w:iCs w:val="0"/>
            <w:sz w:val="24"/>
            <w:szCs w:val="24"/>
            <w:lang w:val="en-US"/>
          </w:rPr>
          <w:t>valu</w:t>
        </w:r>
      </w:ins>
      <w:ins w:id="393" w:author="snila" w:date="2023-03-01T21:40:28Z">
        <w:r>
          <w:rPr>
            <w:rFonts w:hint="default" w:ascii="Times New Roman" w:hAnsi="Times New Roman" w:cs="Times New Roman"/>
            <w:b w:val="0"/>
            <w:bCs w:val="0"/>
            <w:i w:val="0"/>
            <w:iCs w:val="0"/>
            <w:sz w:val="24"/>
            <w:szCs w:val="24"/>
            <w:lang w:val="en-US"/>
          </w:rPr>
          <w:t xml:space="preserve">ated </w:t>
        </w:r>
      </w:ins>
      <w:ins w:id="394" w:author="snila" w:date="2023-03-01T21:40:29Z">
        <w:r>
          <w:rPr>
            <w:rFonts w:hint="default" w:ascii="Times New Roman" w:hAnsi="Times New Roman" w:cs="Times New Roman"/>
            <w:b w:val="0"/>
            <w:bCs w:val="0"/>
            <w:i w:val="0"/>
            <w:iCs w:val="0"/>
            <w:sz w:val="24"/>
            <w:szCs w:val="24"/>
            <w:lang w:val="en-US"/>
          </w:rPr>
          <w:t xml:space="preserve">for </w:t>
        </w:r>
      </w:ins>
      <w:ins w:id="395" w:author="snila" w:date="2023-03-01T21:40:30Z">
        <w:r>
          <w:rPr>
            <w:rFonts w:hint="default" w:ascii="Times New Roman" w:hAnsi="Times New Roman" w:cs="Times New Roman"/>
            <w:b w:val="0"/>
            <w:bCs w:val="0"/>
            <w:i w:val="0"/>
            <w:iCs w:val="0"/>
            <w:sz w:val="24"/>
            <w:szCs w:val="24"/>
            <w:lang w:val="en-US"/>
          </w:rPr>
          <w:t>s</w:t>
        </w:r>
      </w:ins>
      <w:ins w:id="396" w:author="snila" w:date="2023-03-01T21:40:31Z">
        <w:r>
          <w:rPr>
            <w:rFonts w:hint="default" w:ascii="Times New Roman" w:hAnsi="Times New Roman" w:cs="Times New Roman"/>
            <w:b w:val="0"/>
            <w:bCs w:val="0"/>
            <w:i w:val="0"/>
            <w:iCs w:val="0"/>
            <w:sz w:val="24"/>
            <w:szCs w:val="24"/>
            <w:lang w:val="en-US"/>
          </w:rPr>
          <w:t>uitab</w:t>
        </w:r>
      </w:ins>
      <w:ins w:id="397" w:author="snila" w:date="2023-03-01T21:40:32Z">
        <w:r>
          <w:rPr>
            <w:rFonts w:hint="default" w:ascii="Times New Roman" w:hAnsi="Times New Roman" w:cs="Times New Roman"/>
            <w:b w:val="0"/>
            <w:bCs w:val="0"/>
            <w:i w:val="0"/>
            <w:iCs w:val="0"/>
            <w:sz w:val="24"/>
            <w:szCs w:val="24"/>
            <w:lang w:val="en-US"/>
          </w:rPr>
          <w:t>le dru</w:t>
        </w:r>
      </w:ins>
      <w:ins w:id="398" w:author="snila" w:date="2023-03-01T21:40:33Z">
        <w:r>
          <w:rPr>
            <w:rFonts w:hint="default" w:ascii="Times New Roman" w:hAnsi="Times New Roman" w:cs="Times New Roman"/>
            <w:b w:val="0"/>
            <w:bCs w:val="0"/>
            <w:i w:val="0"/>
            <w:iCs w:val="0"/>
            <w:sz w:val="24"/>
            <w:szCs w:val="24"/>
            <w:lang w:val="en-US"/>
          </w:rPr>
          <w:t xml:space="preserve">g </w:t>
        </w:r>
      </w:ins>
      <w:ins w:id="399" w:author="snila" w:date="2023-03-01T21:40:34Z">
        <w:r>
          <w:rPr>
            <w:rFonts w:hint="default" w:ascii="Times New Roman" w:hAnsi="Times New Roman" w:cs="Times New Roman"/>
            <w:b w:val="0"/>
            <w:bCs w:val="0"/>
            <w:i w:val="0"/>
            <w:iCs w:val="0"/>
            <w:sz w:val="24"/>
            <w:szCs w:val="24"/>
            <w:lang w:val="en-US"/>
          </w:rPr>
          <w:t>targ</w:t>
        </w:r>
      </w:ins>
      <w:ins w:id="400" w:author="snila" w:date="2023-03-01T21:40:35Z">
        <w:r>
          <w:rPr>
            <w:rFonts w:hint="default" w:ascii="Times New Roman" w:hAnsi="Times New Roman" w:cs="Times New Roman"/>
            <w:b w:val="0"/>
            <w:bCs w:val="0"/>
            <w:i w:val="0"/>
            <w:iCs w:val="0"/>
            <w:sz w:val="24"/>
            <w:szCs w:val="24"/>
            <w:lang w:val="en-US"/>
          </w:rPr>
          <w:t>etibi</w:t>
        </w:r>
      </w:ins>
      <w:ins w:id="401" w:author="snila" w:date="2023-03-01T21:40:36Z">
        <w:r>
          <w:rPr>
            <w:rFonts w:hint="default" w:ascii="Times New Roman" w:hAnsi="Times New Roman" w:cs="Times New Roman"/>
            <w:b w:val="0"/>
            <w:bCs w:val="0"/>
            <w:i w:val="0"/>
            <w:iCs w:val="0"/>
            <w:sz w:val="24"/>
            <w:szCs w:val="24"/>
            <w:lang w:val="en-US"/>
          </w:rPr>
          <w:t>lity</w:t>
        </w:r>
      </w:ins>
      <w:ins w:id="402" w:author="snila" w:date="2023-03-01T21:40:37Z">
        <w:r>
          <w:rPr>
            <w:rFonts w:hint="default" w:ascii="Times New Roman" w:hAnsi="Times New Roman" w:cs="Times New Roman"/>
            <w:b w:val="0"/>
            <w:bCs w:val="0"/>
            <w:i w:val="0"/>
            <w:iCs w:val="0"/>
            <w:sz w:val="24"/>
            <w:szCs w:val="24"/>
            <w:lang w:val="en-US"/>
          </w:rPr>
          <w:t xml:space="preserve"> </w:t>
        </w:r>
      </w:ins>
      <w:ins w:id="403" w:author="snila" w:date="2023-03-01T21:40:38Z">
        <w:r>
          <w:rPr>
            <w:rFonts w:hint="default" w:ascii="Times New Roman" w:hAnsi="Times New Roman" w:cs="Times New Roman"/>
            <w:b w:val="0"/>
            <w:bCs w:val="0"/>
            <w:i w:val="0"/>
            <w:iCs w:val="0"/>
            <w:sz w:val="24"/>
            <w:szCs w:val="24"/>
            <w:lang w:val="en-US"/>
          </w:rPr>
          <w:t>id</w:t>
        </w:r>
      </w:ins>
      <w:ins w:id="404" w:author="snila" w:date="2023-03-01T21:40:39Z">
        <w:r>
          <w:rPr>
            <w:rFonts w:hint="default" w:ascii="Times New Roman" w:hAnsi="Times New Roman" w:cs="Times New Roman"/>
            <w:b w:val="0"/>
            <w:bCs w:val="0"/>
            <w:i w:val="0"/>
            <w:iCs w:val="0"/>
            <w:sz w:val="24"/>
            <w:szCs w:val="24"/>
            <w:lang w:val="en-US"/>
          </w:rPr>
          <w:t>enti</w:t>
        </w:r>
      </w:ins>
      <w:ins w:id="405" w:author="snila" w:date="2023-03-01T21:40:42Z">
        <w:r>
          <w:rPr>
            <w:rFonts w:hint="default" w:ascii="Times New Roman" w:hAnsi="Times New Roman" w:cs="Times New Roman"/>
            <w:b w:val="0"/>
            <w:bCs w:val="0"/>
            <w:i w:val="0"/>
            <w:iCs w:val="0"/>
            <w:sz w:val="24"/>
            <w:szCs w:val="24"/>
            <w:lang w:val="en-US"/>
          </w:rPr>
          <w:t>ficati</w:t>
        </w:r>
      </w:ins>
      <w:ins w:id="406" w:author="snila" w:date="2023-03-01T21:40:43Z">
        <w:r>
          <w:rPr>
            <w:rFonts w:hint="default" w:ascii="Times New Roman" w:hAnsi="Times New Roman" w:cs="Times New Roman"/>
            <w:b w:val="0"/>
            <w:bCs w:val="0"/>
            <w:i w:val="0"/>
            <w:iCs w:val="0"/>
            <w:sz w:val="24"/>
            <w:szCs w:val="24"/>
            <w:lang w:val="en-US"/>
          </w:rPr>
          <w:t>on o</w:t>
        </w:r>
      </w:ins>
      <w:ins w:id="407" w:author="snila" w:date="2023-03-01T21:40:44Z">
        <w:r>
          <w:rPr>
            <w:rFonts w:hint="default" w:ascii="Times New Roman" w:hAnsi="Times New Roman" w:cs="Times New Roman"/>
            <w:b w:val="0"/>
            <w:bCs w:val="0"/>
            <w:i w:val="0"/>
            <w:iCs w:val="0"/>
            <w:sz w:val="24"/>
            <w:szCs w:val="24"/>
            <w:lang w:val="en-US"/>
          </w:rPr>
          <w:t xml:space="preserve">f the </w:t>
        </w:r>
      </w:ins>
      <w:ins w:id="408" w:author="snila" w:date="2023-03-01T21:40:45Z">
        <w:r>
          <w:rPr>
            <w:rFonts w:hint="default" w:ascii="Times New Roman" w:hAnsi="Times New Roman" w:cs="Times New Roman"/>
            <w:b w:val="0"/>
            <w:bCs w:val="0"/>
            <w:i w:val="0"/>
            <w:iCs w:val="0"/>
            <w:sz w:val="24"/>
            <w:szCs w:val="24"/>
            <w:lang w:val="en-US"/>
          </w:rPr>
          <w:t>gene</w:t>
        </w:r>
      </w:ins>
      <w:ins w:id="409" w:author="snila" w:date="2023-03-01T21:40:46Z">
        <w:r>
          <w:rPr>
            <w:rFonts w:hint="default" w:ascii="Times New Roman" w:hAnsi="Times New Roman" w:cs="Times New Roman"/>
            <w:b w:val="0"/>
            <w:bCs w:val="0"/>
            <w:i w:val="0"/>
            <w:iCs w:val="0"/>
            <w:sz w:val="24"/>
            <w:szCs w:val="24"/>
            <w:lang w:val="en-US"/>
          </w:rPr>
          <w:t>s of in</w:t>
        </w:r>
      </w:ins>
      <w:ins w:id="410" w:author="snila" w:date="2023-03-01T21:40:47Z">
        <w:r>
          <w:rPr>
            <w:rFonts w:hint="default" w:ascii="Times New Roman" w:hAnsi="Times New Roman" w:cs="Times New Roman"/>
            <w:b w:val="0"/>
            <w:bCs w:val="0"/>
            <w:i w:val="0"/>
            <w:iCs w:val="0"/>
            <w:sz w:val="24"/>
            <w:szCs w:val="24"/>
            <w:lang w:val="en-US"/>
          </w:rPr>
          <w:t>terac</w:t>
        </w:r>
      </w:ins>
      <w:ins w:id="411" w:author="snila" w:date="2023-03-01T21:40:48Z">
        <w:r>
          <w:rPr>
            <w:rFonts w:hint="default" w:ascii="Times New Roman" w:hAnsi="Times New Roman" w:cs="Times New Roman"/>
            <w:b w:val="0"/>
            <w:bCs w:val="0"/>
            <w:i w:val="0"/>
            <w:iCs w:val="0"/>
            <w:sz w:val="24"/>
            <w:szCs w:val="24"/>
            <w:lang w:val="en-US"/>
          </w:rPr>
          <w:t>tion</w:t>
        </w:r>
      </w:ins>
      <w:ins w:id="412" w:author="snila" w:date="2023-03-01T21:40:49Z">
        <w:r>
          <w:rPr>
            <w:rFonts w:hint="default" w:ascii="Times New Roman" w:hAnsi="Times New Roman" w:cs="Times New Roman"/>
            <w:b w:val="0"/>
            <w:bCs w:val="0"/>
            <w:i w:val="0"/>
            <w:iCs w:val="0"/>
            <w:sz w:val="24"/>
            <w:szCs w:val="24"/>
            <w:lang w:val="en-US"/>
          </w:rPr>
          <w:t>.</w:t>
        </w:r>
      </w:ins>
      <w:ins w:id="413" w:author="snila" w:date="2023-03-01T21:40:51Z">
        <w:r>
          <w:rPr>
            <w:rFonts w:hint="default" w:ascii="Times New Roman" w:hAnsi="Times New Roman" w:cs="Times New Roman"/>
            <w:b w:val="0"/>
            <w:bCs w:val="0"/>
            <w:i w:val="0"/>
            <w:iCs w:val="0"/>
            <w:sz w:val="24"/>
            <w:szCs w:val="24"/>
            <w:lang w:val="en-US"/>
          </w:rPr>
          <w:t xml:space="preserve"> </w:t>
        </w:r>
      </w:ins>
      <w:ins w:id="414" w:author="snila" w:date="2023-03-01T21:40:54Z">
        <w:r>
          <w:rPr>
            <w:rFonts w:hint="default" w:ascii="Times New Roman" w:hAnsi="Times New Roman" w:cs="Times New Roman"/>
            <w:b w:val="0"/>
            <w:bCs w:val="0"/>
            <w:i w:val="0"/>
            <w:iCs w:val="0"/>
            <w:sz w:val="24"/>
            <w:szCs w:val="24"/>
            <w:lang w:val="en-US"/>
          </w:rPr>
          <w:t>Dr</w:t>
        </w:r>
      </w:ins>
      <w:ins w:id="415" w:author="snila" w:date="2023-03-01T21:40:55Z">
        <w:r>
          <w:rPr>
            <w:rFonts w:hint="default" w:ascii="Times New Roman" w:hAnsi="Times New Roman" w:cs="Times New Roman"/>
            <w:b w:val="0"/>
            <w:bCs w:val="0"/>
            <w:i w:val="0"/>
            <w:iCs w:val="0"/>
            <w:sz w:val="24"/>
            <w:szCs w:val="24"/>
            <w:lang w:val="en-US"/>
          </w:rPr>
          <w:t xml:space="preserve">ugs </w:t>
        </w:r>
      </w:ins>
      <w:ins w:id="416" w:author="snila" w:date="2023-03-01T21:41:03Z">
        <w:r>
          <w:rPr>
            <w:rFonts w:hint="default" w:ascii="Times New Roman" w:hAnsi="Times New Roman" w:cs="Times New Roman"/>
            <w:b w:val="0"/>
            <w:bCs w:val="0"/>
            <w:i w:val="0"/>
            <w:iCs w:val="0"/>
            <w:sz w:val="24"/>
            <w:szCs w:val="24"/>
            <w:lang w:val="en-US"/>
          </w:rPr>
          <w:t>unde</w:t>
        </w:r>
      </w:ins>
      <w:ins w:id="417" w:author="snila" w:date="2023-03-01T21:41:04Z">
        <w:r>
          <w:rPr>
            <w:rFonts w:hint="default" w:ascii="Times New Roman" w:hAnsi="Times New Roman" w:cs="Times New Roman"/>
            <w:b w:val="0"/>
            <w:bCs w:val="0"/>
            <w:i w:val="0"/>
            <w:iCs w:val="0"/>
            <w:sz w:val="24"/>
            <w:szCs w:val="24"/>
            <w:lang w:val="en-US"/>
          </w:rPr>
          <w:t>rgoi</w:t>
        </w:r>
      </w:ins>
      <w:ins w:id="418" w:author="snila" w:date="2023-03-01T21:41:05Z">
        <w:r>
          <w:rPr>
            <w:rFonts w:hint="default" w:ascii="Times New Roman" w:hAnsi="Times New Roman" w:cs="Times New Roman"/>
            <w:b w:val="0"/>
            <w:bCs w:val="0"/>
            <w:i w:val="0"/>
            <w:iCs w:val="0"/>
            <w:sz w:val="24"/>
            <w:szCs w:val="24"/>
            <w:lang w:val="en-US"/>
          </w:rPr>
          <w:t>ng bot</w:t>
        </w:r>
      </w:ins>
      <w:ins w:id="419" w:author="snila" w:date="2023-03-01T21:41:06Z">
        <w:r>
          <w:rPr>
            <w:rFonts w:hint="default" w:ascii="Times New Roman" w:hAnsi="Times New Roman" w:cs="Times New Roman"/>
            <w:b w:val="0"/>
            <w:bCs w:val="0"/>
            <w:i w:val="0"/>
            <w:iCs w:val="0"/>
            <w:sz w:val="24"/>
            <w:szCs w:val="24"/>
            <w:lang w:val="en-US"/>
          </w:rPr>
          <w:t>h clin</w:t>
        </w:r>
      </w:ins>
      <w:ins w:id="420" w:author="snila" w:date="2023-03-01T21:41:07Z">
        <w:r>
          <w:rPr>
            <w:rFonts w:hint="default" w:ascii="Times New Roman" w:hAnsi="Times New Roman" w:cs="Times New Roman"/>
            <w:b w:val="0"/>
            <w:bCs w:val="0"/>
            <w:i w:val="0"/>
            <w:iCs w:val="0"/>
            <w:sz w:val="24"/>
            <w:szCs w:val="24"/>
            <w:lang w:val="en-US"/>
          </w:rPr>
          <w:t>ical t</w:t>
        </w:r>
      </w:ins>
      <w:ins w:id="421" w:author="snila" w:date="2023-03-01T21:41:08Z">
        <w:r>
          <w:rPr>
            <w:rFonts w:hint="default" w:ascii="Times New Roman" w:hAnsi="Times New Roman" w:cs="Times New Roman"/>
            <w:b w:val="0"/>
            <w:bCs w:val="0"/>
            <w:i w:val="0"/>
            <w:iCs w:val="0"/>
            <w:sz w:val="24"/>
            <w:szCs w:val="24"/>
            <w:lang w:val="en-US"/>
          </w:rPr>
          <w:t>rail</w:t>
        </w:r>
      </w:ins>
      <w:ins w:id="422" w:author="snila" w:date="2023-03-01T21:41:09Z">
        <w:r>
          <w:rPr>
            <w:rFonts w:hint="default" w:ascii="Times New Roman" w:hAnsi="Times New Roman" w:cs="Times New Roman"/>
            <w:b w:val="0"/>
            <w:bCs w:val="0"/>
            <w:i w:val="0"/>
            <w:iCs w:val="0"/>
            <w:sz w:val="24"/>
            <w:szCs w:val="24"/>
            <w:lang w:val="en-US"/>
          </w:rPr>
          <w:t xml:space="preserve"> and </w:t>
        </w:r>
      </w:ins>
      <w:ins w:id="423" w:author="snila" w:date="2023-03-01T21:41:10Z">
        <w:r>
          <w:rPr>
            <w:rFonts w:hint="default" w:ascii="Times New Roman" w:hAnsi="Times New Roman" w:cs="Times New Roman"/>
            <w:b w:val="0"/>
            <w:bCs w:val="0"/>
            <w:i w:val="0"/>
            <w:iCs w:val="0"/>
            <w:sz w:val="24"/>
            <w:szCs w:val="24"/>
            <w:lang w:val="en-US"/>
          </w:rPr>
          <w:t>in</w:t>
        </w:r>
      </w:ins>
      <w:ins w:id="424" w:author="snila" w:date="2023-03-01T21:41:11Z">
        <w:r>
          <w:rPr>
            <w:rFonts w:hint="default" w:ascii="Times New Roman" w:hAnsi="Times New Roman" w:cs="Times New Roman"/>
            <w:b w:val="0"/>
            <w:bCs w:val="0"/>
            <w:i w:val="0"/>
            <w:iCs w:val="0"/>
            <w:sz w:val="24"/>
            <w:szCs w:val="24"/>
            <w:lang w:val="en-US"/>
          </w:rPr>
          <w:t xml:space="preserve"> vi</w:t>
        </w:r>
      </w:ins>
      <w:ins w:id="425" w:author="snila" w:date="2023-03-01T21:41:12Z">
        <w:r>
          <w:rPr>
            <w:rFonts w:hint="default" w:ascii="Times New Roman" w:hAnsi="Times New Roman" w:cs="Times New Roman"/>
            <w:b w:val="0"/>
            <w:bCs w:val="0"/>
            <w:i w:val="0"/>
            <w:iCs w:val="0"/>
            <w:sz w:val="24"/>
            <w:szCs w:val="24"/>
            <w:lang w:val="en-US"/>
          </w:rPr>
          <w:t>tro de</w:t>
        </w:r>
      </w:ins>
      <w:ins w:id="426" w:author="snila" w:date="2023-03-01T21:41:13Z">
        <w:r>
          <w:rPr>
            <w:rFonts w:hint="default" w:ascii="Times New Roman" w:hAnsi="Times New Roman" w:cs="Times New Roman"/>
            <w:b w:val="0"/>
            <w:bCs w:val="0"/>
            <w:i w:val="0"/>
            <w:iCs w:val="0"/>
            <w:sz w:val="24"/>
            <w:szCs w:val="24"/>
            <w:lang w:val="en-US"/>
          </w:rPr>
          <w:t>velop</w:t>
        </w:r>
      </w:ins>
      <w:ins w:id="427" w:author="snila" w:date="2023-03-01T21:41:14Z">
        <w:r>
          <w:rPr>
            <w:rFonts w:hint="default" w:ascii="Times New Roman" w:hAnsi="Times New Roman" w:cs="Times New Roman"/>
            <w:b w:val="0"/>
            <w:bCs w:val="0"/>
            <w:i w:val="0"/>
            <w:iCs w:val="0"/>
            <w:sz w:val="24"/>
            <w:szCs w:val="24"/>
            <w:lang w:val="en-US"/>
          </w:rPr>
          <w:t xml:space="preserve">ment of </w:t>
        </w:r>
      </w:ins>
      <w:ins w:id="428" w:author="snila" w:date="2023-03-01T21:41:15Z">
        <w:r>
          <w:rPr>
            <w:rFonts w:hint="default" w:ascii="Times New Roman" w:hAnsi="Times New Roman" w:cs="Times New Roman"/>
            <w:b w:val="0"/>
            <w:bCs w:val="0"/>
            <w:i w:val="0"/>
            <w:iCs w:val="0"/>
            <w:sz w:val="24"/>
            <w:szCs w:val="24"/>
            <w:lang w:val="en-US"/>
          </w:rPr>
          <w:t>small</w:t>
        </w:r>
      </w:ins>
      <w:ins w:id="429" w:author="snila" w:date="2023-03-01T21:41:16Z">
        <w:r>
          <w:rPr>
            <w:rFonts w:hint="default" w:ascii="Times New Roman" w:hAnsi="Times New Roman" w:cs="Times New Roman"/>
            <w:b w:val="0"/>
            <w:bCs w:val="0"/>
            <w:i w:val="0"/>
            <w:iCs w:val="0"/>
            <w:sz w:val="24"/>
            <w:szCs w:val="24"/>
            <w:lang w:val="en-US"/>
          </w:rPr>
          <w:t xml:space="preserve"> </w:t>
        </w:r>
      </w:ins>
      <w:ins w:id="430" w:author="snila" w:date="2023-03-01T21:41:17Z">
        <w:r>
          <w:rPr>
            <w:rFonts w:hint="default" w:ascii="Times New Roman" w:hAnsi="Times New Roman" w:cs="Times New Roman"/>
            <w:b w:val="0"/>
            <w:bCs w:val="0"/>
            <w:i w:val="0"/>
            <w:iCs w:val="0"/>
            <w:sz w:val="24"/>
            <w:szCs w:val="24"/>
            <w:lang w:val="en-US"/>
          </w:rPr>
          <w:t>mol</w:t>
        </w:r>
      </w:ins>
      <w:ins w:id="431" w:author="snila" w:date="2023-03-01T21:41:18Z">
        <w:r>
          <w:rPr>
            <w:rFonts w:hint="default" w:ascii="Times New Roman" w:hAnsi="Times New Roman" w:cs="Times New Roman"/>
            <w:b w:val="0"/>
            <w:bCs w:val="0"/>
            <w:i w:val="0"/>
            <w:iCs w:val="0"/>
            <w:sz w:val="24"/>
            <w:szCs w:val="24"/>
            <w:lang w:val="en-US"/>
          </w:rPr>
          <w:t>ecule</w:t>
        </w:r>
      </w:ins>
      <w:ins w:id="432" w:author="snila" w:date="2023-03-01T21:41:19Z">
        <w:r>
          <w:rPr>
            <w:rFonts w:hint="default" w:ascii="Times New Roman" w:hAnsi="Times New Roman" w:cs="Times New Roman"/>
            <w:b w:val="0"/>
            <w:bCs w:val="0"/>
            <w:i w:val="0"/>
            <w:iCs w:val="0"/>
            <w:sz w:val="24"/>
            <w:szCs w:val="24"/>
            <w:lang w:val="en-US"/>
          </w:rPr>
          <w:t>s</w:t>
        </w:r>
      </w:ins>
      <w:ins w:id="433" w:author="snila" w:date="2023-03-01T21:41:21Z">
        <w:r>
          <w:rPr>
            <w:rFonts w:hint="default" w:ascii="Times New Roman" w:hAnsi="Times New Roman" w:cs="Times New Roman"/>
            <w:b w:val="0"/>
            <w:bCs w:val="0"/>
            <w:i w:val="0"/>
            <w:iCs w:val="0"/>
            <w:sz w:val="24"/>
            <w:szCs w:val="24"/>
            <w:lang w:val="en-US"/>
          </w:rPr>
          <w:t xml:space="preserve"> </w:t>
        </w:r>
      </w:ins>
      <w:ins w:id="434" w:author="snila" w:date="2023-03-01T21:41:22Z">
        <w:r>
          <w:rPr>
            <w:rFonts w:hint="default" w:ascii="Times New Roman" w:hAnsi="Times New Roman" w:cs="Times New Roman"/>
            <w:b w:val="0"/>
            <w:bCs w:val="0"/>
            <w:i w:val="0"/>
            <w:iCs w:val="0"/>
            <w:sz w:val="24"/>
            <w:szCs w:val="24"/>
            <w:lang w:val="en-US"/>
          </w:rPr>
          <w:t>wil</w:t>
        </w:r>
      </w:ins>
      <w:ins w:id="435" w:author="snila" w:date="2023-03-01T21:41:25Z">
        <w:r>
          <w:rPr>
            <w:rFonts w:hint="default" w:ascii="Times New Roman" w:hAnsi="Times New Roman" w:cs="Times New Roman"/>
            <w:b w:val="0"/>
            <w:bCs w:val="0"/>
            <w:i w:val="0"/>
            <w:iCs w:val="0"/>
            <w:sz w:val="24"/>
            <w:szCs w:val="24"/>
            <w:lang w:val="en-US"/>
          </w:rPr>
          <w:t>l be co</w:t>
        </w:r>
      </w:ins>
      <w:ins w:id="436" w:author="snila" w:date="2023-03-01T21:41:26Z">
        <w:r>
          <w:rPr>
            <w:rFonts w:hint="default" w:ascii="Times New Roman" w:hAnsi="Times New Roman" w:cs="Times New Roman"/>
            <w:b w:val="0"/>
            <w:bCs w:val="0"/>
            <w:i w:val="0"/>
            <w:iCs w:val="0"/>
            <w:sz w:val="24"/>
            <w:szCs w:val="24"/>
            <w:lang w:val="en-US"/>
          </w:rPr>
          <w:t>nsider</w:t>
        </w:r>
      </w:ins>
      <w:ins w:id="437" w:author="snila" w:date="2023-03-01T21:41:27Z">
        <w:r>
          <w:rPr>
            <w:rFonts w:hint="default" w:ascii="Times New Roman" w:hAnsi="Times New Roman" w:cs="Times New Roman"/>
            <w:b w:val="0"/>
            <w:bCs w:val="0"/>
            <w:i w:val="0"/>
            <w:iCs w:val="0"/>
            <w:sz w:val="24"/>
            <w:szCs w:val="24"/>
            <w:lang w:val="en-US"/>
          </w:rPr>
          <w:t xml:space="preserve">ed. </w:t>
        </w:r>
      </w:ins>
      <w:bookmarkStart w:id="0" w:name="_GoBack"/>
      <w:bookmarkEnd w:id="0"/>
    </w:p>
    <w:p>
      <w:pPr>
        <w:spacing w:line="360" w:lineRule="auto"/>
        <w:jc w:val="both"/>
        <w:rPr>
          <w:rFonts w:hint="default" w:ascii="Times New Roman" w:hAnsi="Times New Roman" w:cs="Times New Roman"/>
          <w:sz w:val="24"/>
          <w:szCs w:val="24"/>
          <w:lang w:val="en-US"/>
        </w:rPr>
      </w:pPr>
    </w:p>
    <w:p>
      <w:pPr>
        <w:spacing w:line="360" w:lineRule="auto"/>
        <w:jc w:val="both"/>
        <w:rPr>
          <w:rFonts w:ascii="Times New Roman" w:hAnsi="Times New Roman" w:cs="Times New Roman"/>
          <w:sz w:val="24"/>
          <w:szCs w:val="24"/>
          <w:lang w:val="en-IN"/>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RESULTS: </w:t>
      </w:r>
    </w:p>
    <w:p>
      <w:pPr>
        <w:spacing w:line="36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Conclusion and Future Prosepective:</w:t>
      </w:r>
    </w:p>
    <w:p>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highlight w:val="green"/>
          <w:lang w:val="en-IN"/>
        </w:rPr>
        <w:t xml:space="preserve">Even though it is evident that the use of ML methods can improve our understanding of cancer progression, an appropriate level of validation is needed in order for these methods to be considered in the everyday clinical practice. </w:t>
      </w:r>
      <w:r>
        <w:rPr>
          <w:rFonts w:ascii="Times New Roman" w:hAnsi="Times New Roman" w:cs="Times New Roman"/>
          <w:sz w:val="24"/>
          <w:szCs w:val="24"/>
          <w:lang w:val="en-IN"/>
        </w:rPr>
        <w:t>(</w:t>
      </w:r>
      <w:r>
        <w:rPr>
          <w:rFonts w:ascii="Times New Roman" w:hAnsi="Times New Roman" w:cs="Times New Roman"/>
          <w:sz w:val="24"/>
          <w:szCs w:val="24"/>
          <w:highlight w:val="yellow"/>
          <w:lang w:val="en-IN"/>
        </w:rPr>
        <w:t>ML_cance</w:t>
      </w:r>
      <w:r>
        <w:rPr>
          <w:rFonts w:ascii="Times New Roman" w:hAnsi="Times New Roman" w:cs="Times New Roman"/>
          <w:sz w:val="24"/>
          <w:szCs w:val="24"/>
          <w:lang w:val="en-IN"/>
        </w:rPr>
        <w:t>r)</w:t>
      </w:r>
    </w:p>
    <w:p>
      <w:pPr>
        <w:spacing w:line="360" w:lineRule="auto"/>
        <w:jc w:val="both"/>
        <w:rPr>
          <w:rFonts w:ascii="Times New Roman" w:hAnsi="Times New Roman" w:cs="Times New Roman"/>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dvTT86d47313">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nila">
    <w15:presenceInfo w15:providerId="None" w15:userId="sni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3"/>
  <w:embedSystemFonts/>
  <w:bordersDoNotSurroundHeader w:val="0"/>
  <w:bordersDoNotSurroundFooter w:val="0"/>
  <w:trackRevisions w:val="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90A"/>
    <w:rsid w:val="0015198D"/>
    <w:rsid w:val="00D4390A"/>
    <w:rsid w:val="06012C3B"/>
    <w:rsid w:val="07337AA2"/>
    <w:rsid w:val="08A758C6"/>
    <w:rsid w:val="0A2D4470"/>
    <w:rsid w:val="11525503"/>
    <w:rsid w:val="156C2DC6"/>
    <w:rsid w:val="18AC3AC1"/>
    <w:rsid w:val="1E1D57B4"/>
    <w:rsid w:val="251271E2"/>
    <w:rsid w:val="3C3C7952"/>
    <w:rsid w:val="42276ECA"/>
    <w:rsid w:val="5191736F"/>
    <w:rsid w:val="53CC2C56"/>
    <w:rsid w:val="58FF1D55"/>
    <w:rsid w:val="5A6240C5"/>
    <w:rsid w:val="737003F2"/>
    <w:rsid w:val="74803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Revision"/>
    <w:hidden/>
    <w:semiHidden/>
    <w:qFormat/>
    <w:uiPriority w:val="99"/>
    <w:rPr>
      <w:rFonts w:asciiTheme="minorHAnsi" w:hAnsiTheme="minorHAnsi" w:eastAsiaTheme="minorEastAsia" w:cstheme="minorBidi"/>
      <w:lang w:val="en-US" w:eastAsia="zh-CN" w:bidi="ar-SA"/>
    </w:rPr>
  </w:style>
</w:styles>
</file>

<file path=word/_rels/document.xml.rels><?xml version="1.0" encoding="UTF-8" standalone="yes"?>
<Relationships xmlns="http://schemas.openxmlformats.org/package/2006/relationships"><Relationship Id="rId5" Type="http://schemas.microsoft.com/office/2011/relationships/people" Target="people.xml"/><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1452</Words>
  <Characters>8815</Characters>
  <Lines>166</Lines>
  <Paragraphs>35</Paragraphs>
  <TotalTime>4</TotalTime>
  <ScaleCrop>false</ScaleCrop>
  <LinksUpToDate>false</LinksUpToDate>
  <CharactersWithSpaces>10232</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2023-01-24T17:41:00Z</dcterms:created>
  <dc:creator>snila</dc:creator>
  <cp:lastModifiedBy>snila</cp:lastModifiedBy>
  <dcterms:modified xsi:type="dcterms:W3CDTF">2023-03-01T16:11:33Z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69C6296D9C304847BD5A8DECC76C6B42</vt:lpwstr>
  </property>
  <property fmtid="{D5CDD505-2E9C-101B-9397-08002B2CF9AE}" pid="4" name="GrammarlyDocumentId">
    <vt:lpwstr>10fd1cb0ffb3e73679004f7a9a50583806247ad558bb14b2df6688639cd00ace</vt:lpwstr>
  </property>
</Properties>
</file>